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900" w:rsidRDefault="00B80FC0" w:rsidP="00717980">
      <w:pPr>
        <w:spacing w:line="360" w:lineRule="auto"/>
        <w:pPrChange w:id="0" w:author="Alan" w:date="2012-10-30T16:33:00Z">
          <w:pPr/>
        </w:pPrChange>
      </w:pPr>
      <w:r>
        <w:t>Predicting Vibrational Mean Free Paths in Disordered Systems</w:t>
      </w:r>
    </w:p>
    <w:p w:rsidR="00717980" w:rsidRDefault="00B80FC0" w:rsidP="00717980">
      <w:pPr>
        <w:spacing w:line="360" w:lineRule="auto"/>
        <w:rPr>
          <w:ins w:id="1" w:author="Alan" w:date="2012-10-30T16:39:00Z"/>
        </w:rPr>
        <w:pPrChange w:id="2" w:author="Alan" w:date="2012-10-30T16:33:00Z">
          <w:pPr>
            <w:spacing w:line="115" w:lineRule="atLeast"/>
          </w:pPr>
        </w:pPrChange>
      </w:pPr>
      <w:r>
        <w:t>Understanding thermal transport in crystalline systems requires detailed knowledge of phonons,</w:t>
      </w:r>
      <w:ins w:id="3" w:author="Alan" w:date="2012-10-30T16:31:00Z">
        <w:r w:rsidR="00717980">
          <w:t xml:space="preserve"> </w:t>
        </w:r>
      </w:ins>
      <w:del w:id="4" w:author="Alan" w:date="2012-10-30T16:31:00Z">
        <w:r w:rsidDel="00717980">
          <w:delText xml:space="preserve"> which are the</w:delText>
        </w:r>
      </w:del>
      <w:r>
        <w:t xml:space="preserve"> quanta of energy associated with atomic vibrations. By definition, phonons are </w:t>
      </w:r>
      <w:del w:id="5" w:author="Alan" w:date="2012-10-30T16:37:00Z">
        <w:r w:rsidDel="00717980">
          <w:delText>non-localized</w:delText>
        </w:r>
      </w:del>
      <w:ins w:id="6" w:author="Alan" w:date="2012-10-30T16:37:00Z">
        <w:r w:rsidR="00717980">
          <w:t>propagating</w:t>
        </w:r>
      </w:ins>
      <w:r>
        <w:t xml:space="preserve"> vibrations that transport energy over distances much larger than the atomic spacing. </w:t>
      </w:r>
      <w:ins w:id="7" w:author="Alan" w:date="2012-10-30T16:33:00Z">
        <w:r w:rsidR="00717980">
          <w:t>W</w:t>
        </w:r>
        <w:r w:rsidR="00717980">
          <w:t>ith the exception of long wavelength modes, the vibrational modes</w:t>
        </w:r>
        <w:r w:rsidR="00717980">
          <w:t xml:space="preserve"> of</w:t>
        </w:r>
        <w:r w:rsidR="00717980">
          <w:t xml:space="preserve"> strongly disordered materials (e.g., high concentration alloys, amorphous phases) do not propagate</w:t>
        </w:r>
      </w:ins>
      <w:del w:id="8" w:author="Alan" w:date="2012-10-30T16:33:00Z">
        <w:r w:rsidDel="00717980">
          <w:delText>For disordered materials (e.g., high concentration alloys, amorphous phases)</w:delText>
        </w:r>
        <w:r w:rsidDel="00717980">
          <w:delText>,</w:delText>
        </w:r>
        <w:r w:rsidDel="00717980">
          <w:delText xml:space="preserve"> with the exception of long wavelength modes, the vibrational modes do not propa</w:delText>
        </w:r>
        <w:r w:rsidDel="00717980">
          <w:delText>gate</w:delText>
        </w:r>
      </w:del>
      <w:r>
        <w:t>. The Einstein model assigns</w:t>
      </w:r>
      <w:ins w:id="9" w:author="Alan" w:date="2012-10-30T16:37:00Z">
        <w:r w:rsidR="00717980">
          <w:t xml:space="preserve"> such modes</w:t>
        </w:r>
      </w:ins>
      <w:r>
        <w:t xml:space="preserve"> a mean free path </w:t>
      </w:r>
      <w:ins w:id="10" w:author="Alan" w:date="2012-10-30T16:38:00Z">
        <w:r w:rsidR="00717980">
          <w:t>equal to</w:t>
        </w:r>
      </w:ins>
      <w:ins w:id="11" w:author="Alan" w:date="2012-10-30T16:42:00Z">
        <w:r>
          <w:t xml:space="preserve"> the</w:t>
        </w:r>
      </w:ins>
      <w:del w:id="12" w:author="Alan" w:date="2012-10-30T16:37:00Z">
        <w:r w:rsidDel="00717980">
          <w:delText>t</w:delText>
        </w:r>
        <w:r w:rsidDel="00717980">
          <w:delText>o</w:delText>
        </w:r>
        <w:r w:rsidDel="00717980">
          <w:delText xml:space="preserve"> </w:delText>
        </w:r>
        <w:r w:rsidDel="00717980">
          <w:delText>t</w:delText>
        </w:r>
        <w:r w:rsidDel="00717980">
          <w:delText>h</w:delText>
        </w:r>
        <w:r w:rsidDel="00717980">
          <w:delText>e</w:delText>
        </w:r>
        <w:r w:rsidDel="00717980">
          <w:delText>s</w:delText>
        </w:r>
        <w:r w:rsidDel="00717980">
          <w:delText>e</w:delText>
        </w:r>
        <w:r w:rsidDel="00717980">
          <w:delText xml:space="preserve"> </w:delText>
        </w:r>
        <w:r w:rsidDel="00717980">
          <w:delText>v</w:delText>
        </w:r>
        <w:r w:rsidDel="00717980">
          <w:delText>i</w:delText>
        </w:r>
        <w:r w:rsidDel="00717980">
          <w:delText>b</w:delText>
        </w:r>
        <w:r w:rsidDel="00717980">
          <w:delText>r</w:delText>
        </w:r>
        <w:r w:rsidDel="00717980">
          <w:delText>a</w:delText>
        </w:r>
        <w:r w:rsidDel="00717980">
          <w:delText>t</w:delText>
        </w:r>
        <w:r w:rsidDel="00717980">
          <w:delText>i</w:delText>
        </w:r>
        <w:r w:rsidDel="00717980">
          <w:delText>o</w:delText>
        </w:r>
        <w:r w:rsidDel="00717980">
          <w:delText>n</w:delText>
        </w:r>
        <w:r w:rsidDel="00717980">
          <w:delText>s</w:delText>
        </w:r>
        <w:r w:rsidDel="00717980">
          <w:delText xml:space="preserve"> </w:delText>
        </w:r>
        <w:r w:rsidDel="00717980">
          <w:delText>o</w:delText>
        </w:r>
        <w:r w:rsidDel="00717980">
          <w:delText>f</w:delText>
        </w:r>
        <w:r w:rsidDel="00717980">
          <w:delText xml:space="preserve"> </w:delText>
        </w:r>
        <w:r w:rsidDel="00717980">
          <w:delText>t</w:delText>
        </w:r>
        <w:r w:rsidDel="00717980">
          <w:delText>h</w:delText>
        </w:r>
        <w:r w:rsidDel="00717980">
          <w:delText>e</w:delText>
        </w:r>
        <w:r w:rsidDel="00717980">
          <w:delText xml:space="preserve"> </w:delText>
        </w:r>
        <w:r w:rsidDel="00717980">
          <w:delText>a</w:delText>
        </w:r>
        <w:r w:rsidDel="00717980">
          <w:delText>v</w:delText>
        </w:r>
        <w:r w:rsidDel="00717980">
          <w:delText>e</w:delText>
        </w:r>
        <w:r w:rsidDel="00717980">
          <w:delText>r</w:delText>
        </w:r>
        <w:r w:rsidDel="00717980">
          <w:delText>a</w:delText>
        </w:r>
        <w:r w:rsidDel="00717980">
          <w:delText>g</w:delText>
        </w:r>
        <w:r w:rsidDel="00717980">
          <w:delText>e</w:delText>
        </w:r>
      </w:del>
      <w:r>
        <w:t xml:space="preserve"> interatomic distance and takes their group velocity</w:t>
      </w:r>
      <w:del w:id="13" w:author="Alan" w:date="2012-10-30T16:38:00Z">
        <w:r w:rsidDel="00717980">
          <w:delText xml:space="preserve"> </w:delText>
        </w:r>
      </w:del>
      <w:r>
        <w:t xml:space="preserve"> to be the speed of sound. The Cahill-Pohl model assumes that the mean free path of these modes is equal to half</w:t>
      </w:r>
      <w:del w:id="14" w:author="Alan" w:date="2012-10-30T16:38:00Z">
        <w:r w:rsidDel="00717980">
          <w:delText xml:space="preserve"> </w:delText>
        </w:r>
        <w:r w:rsidDel="00717980">
          <w:delText>o</w:delText>
        </w:r>
        <w:r w:rsidDel="00717980">
          <w:delText>f</w:delText>
        </w:r>
      </w:del>
      <w:r>
        <w:t xml:space="preserve"> the</w:t>
      </w:r>
      <w:r>
        <w:t>ir wavelength and also uses the speed of sound. While these approaches can be used to estimate the thermal conductivity of disordered systems, they only provide a qualitative description of the</w:t>
      </w:r>
      <w:ins w:id="15" w:author="Alan" w:date="2012-10-30T16:42:00Z">
        <w:r>
          <w:t xml:space="preserve"> properties of the</w:t>
        </w:r>
      </w:ins>
      <w:r>
        <w:t xml:space="preserve"> vibration</w:t>
      </w:r>
      <w:ins w:id="16" w:author="Alan" w:date="2012-10-30T16:39:00Z">
        <w:r w:rsidR="00717980">
          <w:t>al spectrum.</w:t>
        </w:r>
      </w:ins>
      <w:del w:id="17" w:author="Alan" w:date="2012-10-30T16:39:00Z">
        <w:r w:rsidDel="00717980">
          <w:delText>s</w:delText>
        </w:r>
      </w:del>
      <w:r>
        <w:t xml:space="preserve"> </w:t>
      </w:r>
    </w:p>
    <w:p w:rsidR="00DB4900" w:rsidDel="00717980" w:rsidRDefault="00717980" w:rsidP="00717980">
      <w:pPr>
        <w:spacing w:line="360" w:lineRule="auto"/>
        <w:rPr>
          <w:del w:id="18" w:author="Alan" w:date="2012-10-30T16:39:00Z"/>
        </w:rPr>
        <w:pPrChange w:id="19" w:author="Alan" w:date="2012-10-30T16:33:00Z">
          <w:pPr>
            <w:spacing w:line="115" w:lineRule="atLeast"/>
          </w:pPr>
        </w:pPrChange>
      </w:pPr>
      <w:ins w:id="20" w:author="Alan" w:date="2012-10-30T16:39:00Z">
        <w:r>
          <w:t xml:space="preserve">In this work, we </w:t>
        </w:r>
      </w:ins>
      <w:del w:id="21" w:author="Alan" w:date="2012-10-30T16:39:00Z">
        <w:r w:rsidR="00B80FC0" w:rsidDel="00717980">
          <w:delText>that contribute to the lattice thermal conductivity</w:delText>
        </w:r>
        <w:r w:rsidR="00B80FC0" w:rsidDel="00717980">
          <w:delText xml:space="preserve">. </w:delText>
        </w:r>
      </w:del>
    </w:p>
    <w:p w:rsidR="00DB4900" w:rsidRDefault="00717980" w:rsidP="00717980">
      <w:pPr>
        <w:spacing w:line="360" w:lineRule="auto"/>
        <w:pPrChange w:id="22" w:author="Alan" w:date="2012-10-30T16:33:00Z">
          <w:pPr>
            <w:spacing w:line="115" w:lineRule="atLeast"/>
          </w:pPr>
        </w:pPrChange>
      </w:pPr>
      <w:ins w:id="23" w:author="Alan" w:date="2012-10-30T16:39:00Z">
        <w:r>
          <w:t>u</w:t>
        </w:r>
      </w:ins>
      <w:del w:id="24" w:author="Alan" w:date="2012-10-30T16:39:00Z">
        <w:r w:rsidR="00B80FC0" w:rsidDel="00717980">
          <w:delText>U</w:delText>
        </w:r>
      </w:del>
      <w:r w:rsidR="00B80FC0">
        <w:t>s</w:t>
      </w:r>
      <w:ins w:id="25" w:author="Alan" w:date="2012-10-30T16:39:00Z">
        <w:r>
          <w:t>e</w:t>
        </w:r>
      </w:ins>
      <w:del w:id="26" w:author="Alan" w:date="2012-10-30T16:39:00Z">
        <w:r w:rsidR="00B80FC0" w:rsidDel="00717980">
          <w:delText>i</w:delText>
        </w:r>
        <w:r w:rsidR="00B80FC0" w:rsidDel="00717980">
          <w:delText>n</w:delText>
        </w:r>
        <w:r w:rsidR="00B80FC0" w:rsidDel="00717980">
          <w:delText>g</w:delText>
        </w:r>
      </w:del>
      <w:r w:rsidR="00B80FC0">
        <w:t xml:space="preserve"> lattice dynamics calculations and molecular dynamics simulations</w:t>
      </w:r>
      <w:del w:id="27" w:author="Alan" w:date="2012-10-30T16:41:00Z">
        <w:r w:rsidR="00B80FC0" w:rsidDel="00B80FC0">
          <w:delText xml:space="preserve"> on Lennard-Jones argon and Stillinger-Weber silicon crystalline, alloy, and amorphous systems</w:delText>
        </w:r>
        <w:r w:rsidR="00B80FC0" w:rsidDel="00B80FC0">
          <w:delText>,</w:delText>
        </w:r>
      </w:del>
      <w:r w:rsidR="00B80FC0">
        <w:t xml:space="preserve"> </w:t>
      </w:r>
      <w:ins w:id="28" w:author="Alan" w:date="2012-10-30T16:39:00Z">
        <w:r>
          <w:t>to</w:t>
        </w:r>
      </w:ins>
      <w:del w:id="29" w:author="Alan" w:date="2012-10-30T16:39:00Z">
        <w:r w:rsidR="00B80FC0" w:rsidDel="00717980">
          <w:delText>w</w:delText>
        </w:r>
        <w:r w:rsidR="00B80FC0" w:rsidDel="00717980">
          <w:delText>e</w:delText>
        </w:r>
      </w:del>
      <w:r w:rsidR="00B80FC0">
        <w:t xml:space="preserve"> predict and characterize the contributions</w:t>
      </w:r>
      <w:ins w:id="30" w:author="Alan" w:date="2012-10-30T16:40:00Z">
        <w:r>
          <w:t xml:space="preserve"> of propagating</w:t>
        </w:r>
        <w:r>
          <w:t xml:space="preserve"> and </w:t>
        </w:r>
        <w:r w:rsidR="00B80FC0">
          <w:t>non-propagating vibrational modes</w:t>
        </w:r>
      </w:ins>
      <w:ins w:id="31" w:author="Jason Larkin" w:date="2012-10-30T17:07:00Z">
        <w:r w:rsidR="00B80FC0">
          <w:t xml:space="preserve"> to</w:t>
        </w:r>
      </w:ins>
      <w:ins w:id="32" w:author="Alan" w:date="2012-10-30T16:41:00Z">
        <w:r w:rsidR="00B80FC0">
          <w:t xml:space="preserve"> the</w:t>
        </w:r>
      </w:ins>
      <w:ins w:id="33" w:author="Jason Larkin" w:date="2012-10-30T17:07:00Z">
        <w:r w:rsidR="00B80FC0">
          <w:t xml:space="preserve"> lattice thermal conductivity</w:t>
        </w:r>
      </w:ins>
      <w:r w:rsidR="00B80FC0">
        <w:t xml:space="preserve"> </w:t>
      </w:r>
      <w:ins w:id="34" w:author="Alan" w:date="2012-10-30T16:41:00Z">
        <w:r w:rsidR="00B80FC0">
          <w:t>of</w:t>
        </w:r>
        <w:r w:rsidR="00B80FC0">
          <w:t xml:space="preserve"> </w:t>
        </w:r>
        <w:proofErr w:type="spellStart"/>
        <w:r w:rsidR="00B80FC0">
          <w:t>Lennard</w:t>
        </w:r>
        <w:proofErr w:type="spellEnd"/>
        <w:r w:rsidR="00B80FC0">
          <w:t xml:space="preserve">-Jones argon and </w:t>
        </w:r>
        <w:proofErr w:type="spellStart"/>
        <w:r w:rsidR="00B80FC0">
          <w:t>Stillinger</w:t>
        </w:r>
        <w:proofErr w:type="spellEnd"/>
        <w:r w:rsidR="00B80FC0">
          <w:t>-Weber silicon crystalli</w:t>
        </w:r>
        <w:r w:rsidR="00B80FC0">
          <w:t>ne, alloy, and amorphous systems</w:t>
        </w:r>
      </w:ins>
      <w:del w:id="35" w:author="Alan" w:date="2012-10-30T16:41:00Z">
        <w:r w:rsidR="00B80FC0" w:rsidDel="00B80FC0">
          <w:delText>f</w:delText>
        </w:r>
        <w:r w:rsidR="00B80FC0" w:rsidDel="00B80FC0">
          <w:delText>r</w:delText>
        </w:r>
        <w:r w:rsidR="00B80FC0" w:rsidDel="00B80FC0">
          <w:delText>o</w:delText>
        </w:r>
        <w:r w:rsidR="00B80FC0" w:rsidDel="00B80FC0">
          <w:delText xml:space="preserve">m </w:delText>
        </w:r>
      </w:del>
      <w:del w:id="36" w:author="Jason Larkin" w:date="2012-10-30T16:54:00Z">
        <w:r w:rsidR="00B80FC0">
          <w:delText>phon</w:delText>
        </w:r>
        <w:r w:rsidR="00B80FC0">
          <w:delText>ons</w:delText>
        </w:r>
      </w:del>
      <w:ins w:id="37" w:author="Jason Larkin" w:date="2012-10-30T16:54:00Z">
        <w:del w:id="38" w:author="Alan" w:date="2012-10-30T16:40:00Z">
          <w:r w:rsidR="00B80FC0" w:rsidDel="00717980">
            <w:delText>propagons</w:delText>
          </w:r>
        </w:del>
      </w:ins>
      <w:ins w:id="39" w:author="Jason Larkin" w:date="2012-10-30T17:02:00Z">
        <w:del w:id="40" w:author="Alan" w:date="2012-10-30T16:40:00Z">
          <w:r w:rsidR="00B80FC0" w:rsidDel="00717980">
            <w:delText xml:space="preserve"> (propagating)</w:delText>
          </w:r>
        </w:del>
      </w:ins>
      <w:del w:id="41" w:author="Alan" w:date="2012-10-30T16:40:00Z">
        <w:r w:rsidR="00B80FC0" w:rsidDel="00717980">
          <w:delText xml:space="preserve"> and </w:delText>
        </w:r>
        <w:r w:rsidR="00B80FC0" w:rsidDel="00717980">
          <w:delText>localized vibrations</w:delText>
        </w:r>
      </w:del>
      <w:ins w:id="42" w:author="Jason Larkin" w:date="2012-10-30T16:54:00Z">
        <w:del w:id="43" w:author="Alan" w:date="2012-10-30T16:40:00Z">
          <w:r w:rsidR="00B80FC0" w:rsidDel="00717980">
            <w:delText>diffusons</w:delText>
          </w:r>
        </w:del>
      </w:ins>
      <w:del w:id="44" w:author="Jason Larkin" w:date="2012-10-30T17:07:00Z">
        <w:r w:rsidR="00B80FC0">
          <w:delText xml:space="preserve"> to lattice thermal conductivity</w:delText>
        </w:r>
      </w:del>
      <w:r w:rsidR="00B80FC0">
        <w:t>. Of particular importance is predicting a representative group velocity for propagating vibrational modes in</w:t>
      </w:r>
      <w:ins w:id="45" w:author="Alan" w:date="2012-10-30T16:43:00Z">
        <w:r w:rsidR="00B80FC0">
          <w:t xml:space="preserve"> the</w:t>
        </w:r>
      </w:ins>
      <w:r w:rsidR="00B80FC0">
        <w:t xml:space="preserve"> disordered systems</w:t>
      </w:r>
      <w:ins w:id="46" w:author="Alan" w:date="2012-10-30T16:44:00Z">
        <w:r w:rsidR="00B80FC0">
          <w:t xml:space="preserve"> in order</w:t>
        </w:r>
      </w:ins>
      <w:ins w:id="47" w:author="Alan" w:date="2012-10-30T16:43:00Z">
        <w:r w:rsidR="00B80FC0">
          <w:t xml:space="preserve"> to</w:t>
        </w:r>
      </w:ins>
      <w:del w:id="48" w:author="Alan" w:date="2012-10-30T16:43:00Z">
        <w:r w:rsidR="00B80FC0" w:rsidDel="00B80FC0">
          <w:delText>,</w:delText>
        </w:r>
        <w:r w:rsidR="00B80FC0" w:rsidDel="00B80FC0">
          <w:delText xml:space="preserve"> which</w:delText>
        </w:r>
      </w:del>
      <w:r w:rsidR="00B80FC0">
        <w:t xml:space="preserve"> allow</w:t>
      </w:r>
      <w:ins w:id="49" w:author="Alan" w:date="2012-10-30T16:43:00Z">
        <w:r w:rsidR="00B80FC0">
          <w:t xml:space="preserve"> for</w:t>
        </w:r>
      </w:ins>
      <w:del w:id="50" w:author="Alan" w:date="2012-10-30T16:43:00Z">
        <w:r w:rsidR="00B80FC0" w:rsidDel="00B80FC0">
          <w:delText>s</w:delText>
        </w:r>
      </w:del>
      <w:r w:rsidR="00B80FC0">
        <w:t xml:space="preserve"> the </w:t>
      </w:r>
      <w:ins w:id="51" w:author="Alan" w:date="2012-10-30T16:44:00Z">
        <w:r w:rsidR="00B80FC0">
          <w:t>generation</w:t>
        </w:r>
      </w:ins>
      <w:del w:id="52" w:author="Alan" w:date="2012-10-30T16:44:00Z">
        <w:r w:rsidR="00B80FC0" w:rsidDel="00B80FC0">
          <w:delText>p</w:delText>
        </w:r>
        <w:r w:rsidR="00B80FC0" w:rsidDel="00B80FC0">
          <w:delText>r</w:delText>
        </w:r>
        <w:r w:rsidR="00B80FC0" w:rsidDel="00B80FC0">
          <w:delText>e</w:delText>
        </w:r>
        <w:r w:rsidR="00B80FC0" w:rsidDel="00B80FC0">
          <w:delText>d</w:delText>
        </w:r>
        <w:r w:rsidR="00B80FC0" w:rsidDel="00B80FC0">
          <w:delText>i</w:delText>
        </w:r>
        <w:r w:rsidR="00B80FC0" w:rsidDel="00B80FC0">
          <w:delText>c</w:delText>
        </w:r>
        <w:r w:rsidR="00B80FC0" w:rsidDel="00B80FC0">
          <w:delText>t</w:delText>
        </w:r>
        <w:r w:rsidR="00B80FC0" w:rsidDel="00B80FC0">
          <w:delText>i</w:delText>
        </w:r>
        <w:r w:rsidR="00B80FC0" w:rsidDel="00B80FC0">
          <w:delText>o</w:delText>
        </w:r>
        <w:r w:rsidR="00B80FC0" w:rsidDel="00B80FC0">
          <w:delText>n</w:delText>
        </w:r>
      </w:del>
      <w:r w:rsidR="00B80FC0">
        <w:t xml:space="preserve"> of the</w:t>
      </w:r>
      <w:r w:rsidR="00B80FC0">
        <w:t>rmal conductivity mean free path spectra and accumulation function</w:t>
      </w:r>
      <w:ins w:id="53" w:author="Alan" w:date="2012-10-30T16:43:00Z">
        <w:r w:rsidR="00B80FC0">
          <w:t>s</w:t>
        </w:r>
      </w:ins>
      <w:r w:rsidR="00B80FC0">
        <w:t>.</w:t>
      </w:r>
    </w:p>
    <w:p w:rsidR="00DB4900" w:rsidRDefault="00DB4900">
      <w:pPr>
        <w:spacing w:line="115" w:lineRule="atLeast"/>
      </w:pPr>
    </w:p>
    <w:p w:rsidR="00DB4900" w:rsidRDefault="00B80FC0">
      <w:pPr>
        <w:spacing w:line="115" w:lineRule="atLeast"/>
      </w:pPr>
      <w:ins w:id="54" w:author="Alan" w:date="2012-10-29T16:30:00Z">
        <w:r>
          <w:t xml:space="preserve">Jason: my thinking is as follows. </w:t>
        </w:r>
        <w:proofErr w:type="gramStart"/>
        <w:r>
          <w:t xml:space="preserve">First, separate </w:t>
        </w:r>
        <w:proofErr w:type="spellStart"/>
        <w:r>
          <w:t>propagons</w:t>
        </w:r>
        <w:proofErr w:type="spellEnd"/>
        <w:r>
          <w:t xml:space="preserve"> and diffusions.</w:t>
        </w:r>
        <w:proofErr w:type="gramEnd"/>
        <w:r>
          <w:t xml:space="preserve"> Second: for </w:t>
        </w:r>
        <w:proofErr w:type="spellStart"/>
        <w:r>
          <w:t>propagons</w:t>
        </w:r>
        <w:proofErr w:type="spellEnd"/>
        <w:r>
          <w:t>, challenge is specifying the velocity</w:t>
        </w:r>
      </w:ins>
      <w:ins w:id="55" w:author="Alan" w:date="2012-10-29T16:31:00Z">
        <w:r>
          <w:t xml:space="preserve"> in order to get </w:t>
        </w:r>
        <w:proofErr w:type="gramStart"/>
        <w:r>
          <w:t>a</w:t>
        </w:r>
        <w:proofErr w:type="gramEnd"/>
        <w:r>
          <w:t xml:space="preserve"> </w:t>
        </w:r>
        <w:proofErr w:type="spellStart"/>
        <w:r>
          <w:t>mfp</w:t>
        </w:r>
      </w:ins>
      <w:proofErr w:type="spellEnd"/>
      <w:ins w:id="56" w:author="Alan" w:date="2012-10-29T16:30:00Z">
        <w:r>
          <w:t xml:space="preserve">; for </w:t>
        </w:r>
      </w:ins>
      <w:ins w:id="57" w:author="Alan" w:date="2012-10-29T16:31:00Z">
        <w:r>
          <w:t>diffusions</w:t>
        </w:r>
      </w:ins>
      <w:ins w:id="58" w:author="Alan" w:date="2012-10-29T16:30:00Z">
        <w:r>
          <w:t>,</w:t>
        </w:r>
      </w:ins>
      <w:ins w:id="59" w:author="Alan" w:date="2012-10-29T16:31:00Z">
        <w:r>
          <w:t xml:space="preserve"> use Allen Fe</w:t>
        </w:r>
        <w:r>
          <w:t>ldman.</w:t>
        </w:r>
      </w:ins>
      <w:ins w:id="60" w:author="Alan" w:date="2012-10-29T16:32:00Z">
        <w:r>
          <w:t xml:space="preserve"> </w:t>
        </w:r>
        <w:proofErr w:type="spellStart"/>
        <w:r>
          <w:t>Diffusons</w:t>
        </w:r>
        <w:proofErr w:type="spellEnd"/>
        <w:r>
          <w:t xml:space="preserve"> do not have </w:t>
        </w:r>
        <w:proofErr w:type="gramStart"/>
        <w:r>
          <w:t>a</w:t>
        </w:r>
        <w:proofErr w:type="gramEnd"/>
        <w:r>
          <w:t xml:space="preserve"> </w:t>
        </w:r>
        <w:proofErr w:type="spellStart"/>
        <w:r>
          <w:t>mfp</w:t>
        </w:r>
        <w:proofErr w:type="spellEnd"/>
        <w:r>
          <w:t xml:space="preserve"> and make the thermal conductivity accumulation start at a finite value, as opposed to zero for a perfect crystal.</w:t>
        </w:r>
      </w:ins>
    </w:p>
    <w:p w:rsidR="00DB4900" w:rsidRDefault="00B80FC0">
      <w:pPr>
        <w:spacing w:line="115" w:lineRule="atLeast"/>
      </w:pPr>
      <w:ins w:id="61" w:author="Jason Larkin" w:date="2012-10-30T16:59:00Z">
        <w:r>
          <w:t xml:space="preserve">I agree.  </w:t>
        </w:r>
      </w:ins>
    </w:p>
    <w:p w:rsidR="00DB4900" w:rsidRDefault="00B80FC0">
      <w:pPr>
        <w:spacing w:line="115" w:lineRule="atLeast"/>
      </w:pPr>
      <w:ins w:id="62" w:author="Jason Larkin" w:date="2012-10-30T16:59:00Z">
        <w:r>
          <w:t xml:space="preserve">For </w:t>
        </w:r>
        <w:proofErr w:type="spellStart"/>
        <w:r>
          <w:t>diffusons</w:t>
        </w:r>
        <w:proofErr w:type="spellEnd"/>
        <w:r>
          <w:t xml:space="preserve">, one can still assign </w:t>
        </w:r>
        <w:proofErr w:type="gramStart"/>
        <w:r>
          <w:t>a</w:t>
        </w:r>
        <w:proofErr w:type="gramEnd"/>
        <w:r>
          <w:t xml:space="preserve"> </w:t>
        </w:r>
        <w:proofErr w:type="spellStart"/>
        <w:r>
          <w:t>mfp</w:t>
        </w:r>
        <w:proofErr w:type="spellEnd"/>
        <w:r>
          <w:t xml:space="preserve"> by the following:</w:t>
        </w:r>
      </w:ins>
    </w:p>
    <w:p w:rsidR="00DB4900" w:rsidRDefault="00B80FC0">
      <w:pPr>
        <w:spacing w:line="115" w:lineRule="atLeast"/>
      </w:pPr>
      <w:ins w:id="63" w:author="Jason Larkin" w:date="2012-10-30T17:00:00Z">
        <w:r>
          <w:t>D_AF = computed by AF theory</w:t>
        </w:r>
      </w:ins>
    </w:p>
    <w:p w:rsidR="00DB4900" w:rsidRDefault="00B80FC0">
      <w:pPr>
        <w:spacing w:line="115" w:lineRule="atLeast"/>
      </w:pPr>
      <w:proofErr w:type="spellStart"/>
      <w:proofErr w:type="gramStart"/>
      <w:ins w:id="64" w:author="Jason Larkin" w:date="2012-10-30T17:00:00Z">
        <w:r>
          <w:t>sqrt</w:t>
        </w:r>
        <w:proofErr w:type="spellEnd"/>
        <w:r>
          <w:t>(</w:t>
        </w:r>
        <w:proofErr w:type="gramEnd"/>
        <w:r>
          <w:t xml:space="preserve"> D</w:t>
        </w:r>
        <w:r>
          <w:t>_AF / \tau_{NMD/ALD} ) = \</w:t>
        </w:r>
        <w:proofErr w:type="spellStart"/>
        <w:r>
          <w:t>Lamda</w:t>
        </w:r>
        <w:proofErr w:type="spellEnd"/>
        <w:r>
          <w:t>_{AF}</w:t>
        </w:r>
      </w:ins>
    </w:p>
    <w:p w:rsidR="00DB4900" w:rsidRDefault="00B80FC0">
      <w:pPr>
        <w:spacing w:line="115" w:lineRule="atLeast"/>
      </w:pPr>
      <w:proofErr w:type="gramStart"/>
      <w:ins w:id="65" w:author="Jason Larkin" w:date="2012-10-30T17:00:00Z">
        <w:r>
          <w:t>typical</w:t>
        </w:r>
        <w:proofErr w:type="gramEnd"/>
        <w:r>
          <w:t xml:space="preserve"> calculations demonstrate that the lower limit to D_AF should be:</w:t>
        </w:r>
      </w:ins>
    </w:p>
    <w:p w:rsidR="00DB4900" w:rsidRDefault="00B80FC0">
      <w:pPr>
        <w:spacing w:line="115" w:lineRule="atLeast"/>
      </w:pPr>
      <w:ins w:id="66" w:author="Jason Larkin" w:date="2012-10-30T17:00:00Z">
        <w:r>
          <w:t xml:space="preserve">D_AF = 1/3 </w:t>
        </w:r>
        <w:proofErr w:type="spellStart"/>
        <w:r>
          <w:t>v_s</w:t>
        </w:r>
        <w:proofErr w:type="spellEnd"/>
        <w:r>
          <w:t xml:space="preserve"> a</w:t>
        </w:r>
      </w:ins>
    </w:p>
    <w:p w:rsidR="00DB4900" w:rsidRDefault="00B80FC0">
      <w:pPr>
        <w:spacing w:line="115" w:lineRule="atLeast"/>
      </w:pPr>
      <w:proofErr w:type="gramStart"/>
      <w:ins w:id="67" w:author="Jason Larkin" w:date="2012-10-30T17:00:00Z">
        <w:r>
          <w:t>where</w:t>
        </w:r>
        <w:proofErr w:type="gramEnd"/>
        <w:r>
          <w:t xml:space="preserve"> </w:t>
        </w:r>
        <w:proofErr w:type="spellStart"/>
        <w:r>
          <w:t>v_s</w:t>
        </w:r>
        <w:proofErr w:type="spellEnd"/>
        <w:r>
          <w:t xml:space="preserve"> = sound speed and a = interatomic </w:t>
        </w:r>
        <w:proofErr w:type="spellStart"/>
        <w:r>
          <w:t>spacings</w:t>
        </w:r>
        <w:proofErr w:type="spellEnd"/>
        <w:r>
          <w:t>. So, \Lambda_{AF} &gt;= a, or something like that.</w:t>
        </w:r>
      </w:ins>
    </w:p>
    <w:p w:rsidR="00DB4900" w:rsidRDefault="00DB4900">
      <w:pPr>
        <w:spacing w:line="115" w:lineRule="atLeast"/>
      </w:pPr>
    </w:p>
    <w:p w:rsidR="00DB4900" w:rsidRDefault="00DB4900">
      <w:pPr>
        <w:spacing w:line="115" w:lineRule="atLeast"/>
      </w:pPr>
    </w:p>
    <w:sectPr w:rsidR="00DB4900" w:rsidSect="00DB4900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enQuanYi Micro 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20"/>
  <w:characterSpacingControl w:val="doNotCompress"/>
  <w:compat>
    <w:useFELayout/>
  </w:compat>
  <w:rsids>
    <w:rsidRoot w:val="00DB4900"/>
    <w:rsid w:val="00717980"/>
    <w:rsid w:val="00B80FC0"/>
    <w:rsid w:val="00DB49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B4900"/>
    <w:pPr>
      <w:tabs>
        <w:tab w:val="left" w:pos="720"/>
      </w:tabs>
      <w:suppressAutoHyphens/>
    </w:pPr>
    <w:rPr>
      <w:rFonts w:ascii="Calibri" w:eastAsia="WenQuanYi Micro Hei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rsid w:val="00DB4900"/>
    <w:rPr>
      <w:rFonts w:ascii="Tahoma" w:eastAsia="WenQuanYi Micro Hei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DB4900"/>
    <w:rPr>
      <w:sz w:val="16"/>
      <w:szCs w:val="16"/>
    </w:rPr>
  </w:style>
  <w:style w:type="character" w:customStyle="1" w:styleId="CommentTextChar">
    <w:name w:val="Comment Text Char"/>
    <w:basedOn w:val="DefaultParagraphFont"/>
    <w:rsid w:val="00DB4900"/>
    <w:rPr>
      <w:rFonts w:ascii="Calibri" w:eastAsia="WenQuanYi Micro Hei" w:hAnsi="Calibri"/>
      <w:sz w:val="20"/>
      <w:szCs w:val="20"/>
    </w:rPr>
  </w:style>
  <w:style w:type="character" w:customStyle="1" w:styleId="CommentSubjectChar">
    <w:name w:val="Comment Subject Char"/>
    <w:basedOn w:val="CommentTextChar"/>
    <w:rsid w:val="00DB4900"/>
    <w:rPr>
      <w:b/>
      <w:bCs/>
    </w:rPr>
  </w:style>
  <w:style w:type="paragraph" w:customStyle="1" w:styleId="Heading">
    <w:name w:val="Heading"/>
    <w:basedOn w:val="Normal"/>
    <w:next w:val="Textbody"/>
    <w:rsid w:val="00DB4900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rsid w:val="00DB4900"/>
    <w:pPr>
      <w:spacing w:after="120"/>
    </w:pPr>
  </w:style>
  <w:style w:type="paragraph" w:styleId="List">
    <w:name w:val="List"/>
    <w:basedOn w:val="Textbody"/>
    <w:rsid w:val="00DB4900"/>
    <w:rPr>
      <w:rFonts w:cs="Lohit Hindi"/>
    </w:rPr>
  </w:style>
  <w:style w:type="paragraph" w:styleId="Caption">
    <w:name w:val="caption"/>
    <w:basedOn w:val="Normal"/>
    <w:rsid w:val="00DB4900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DB4900"/>
    <w:pPr>
      <w:suppressLineNumbers/>
    </w:pPr>
    <w:rPr>
      <w:rFonts w:cs="Lohit Hindi"/>
    </w:rPr>
  </w:style>
  <w:style w:type="paragraph" w:styleId="BalloonText">
    <w:name w:val="Balloon Text"/>
    <w:basedOn w:val="Normal"/>
    <w:rsid w:val="00DB4900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rsid w:val="00DB4900"/>
    <w:pPr>
      <w:spacing w:line="100" w:lineRule="atLeast"/>
    </w:pPr>
    <w:rPr>
      <w:sz w:val="20"/>
      <w:szCs w:val="20"/>
    </w:rPr>
  </w:style>
  <w:style w:type="paragraph" w:styleId="CommentSubject">
    <w:name w:val="annotation subject"/>
    <w:basedOn w:val="CommentText"/>
    <w:rsid w:val="00DB490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</dc:creator>
  <cp:lastModifiedBy>Alan</cp:lastModifiedBy>
  <cp:revision>2</cp:revision>
  <dcterms:created xsi:type="dcterms:W3CDTF">2012-10-30T21:44:00Z</dcterms:created>
  <dcterms:modified xsi:type="dcterms:W3CDTF">2012-10-30T21:44:00Z</dcterms:modified>
</cp:coreProperties>
</file>