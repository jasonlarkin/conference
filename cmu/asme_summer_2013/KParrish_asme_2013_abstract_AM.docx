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3B" w:rsidDel="001E2475" w:rsidRDefault="001E2475">
      <w:pPr>
        <w:rPr>
          <w:del w:id="0" w:author="Alan" w:date="2012-10-29T14:27:00Z"/>
        </w:rPr>
      </w:pPr>
      <w:del w:id="1" w:author="Alan" w:date="2012-10-29T12:50:00Z">
        <w:r w:rsidDel="00711A3B">
          <w:delText>T</w:delText>
        </w:r>
        <w:r w:rsidDel="00711A3B">
          <w:delText>h</w:delText>
        </w:r>
        <w:r w:rsidDel="00711A3B">
          <w:delText>e</w:delText>
        </w:r>
        <w:r w:rsidDel="00711A3B">
          <w:delText xml:space="preserve"> </w:delText>
        </w:r>
      </w:del>
      <w:del w:id="2" w:author="Alan" w:date="2012-10-29T14:26:00Z">
        <w:r w:rsidDel="001E2475">
          <w:delText>Effects of Mechanical Strain on Phonon Transport in Lennard-Jones Argon</w:delText>
        </w:r>
      </w:del>
      <w:ins w:id="3" w:author="Alan" w:date="2012-10-29T12:48:00Z">
        <w:r w:rsidR="00711A3B">
          <w:t>Origin of thermal conductivity change</w:t>
        </w:r>
      </w:ins>
      <w:ins w:id="4" w:author="Alan" w:date="2012-10-29T12:50:00Z">
        <w:r w:rsidR="00711A3B">
          <w:t>s</w:t>
        </w:r>
      </w:ins>
      <w:ins w:id="5" w:author="Alan" w:date="2012-10-29T12:48:00Z">
        <w:r w:rsidR="00711A3B">
          <w:t xml:space="preserve"> in strained systems</w:t>
        </w:r>
      </w:ins>
    </w:p>
    <w:p w:rsidR="00467E18" w:rsidRDefault="00467E18"/>
    <w:p w:rsidR="00467E18" w:rsidDel="00711A3B" w:rsidRDefault="001E2475">
      <w:pPr>
        <w:rPr>
          <w:del w:id="6" w:author="Alan" w:date="2012-10-29T12:54:00Z"/>
        </w:rPr>
      </w:pPr>
      <w:commentRangeStart w:id="7"/>
      <w:r>
        <w:t xml:space="preserve">The effects of strain on thermal transport </w:t>
      </w:r>
      <w:commentRangeEnd w:id="7"/>
      <w:r w:rsidR="00711A3B">
        <w:rPr>
          <w:rStyle w:val="CommentReference"/>
          <w:rFonts w:cs="Mangal"/>
        </w:rPr>
        <w:commentReference w:id="7"/>
      </w:r>
      <w:ins w:id="8" w:author="Alan" w:date="2012-10-29T12:50:00Z">
        <w:r w:rsidR="00711A3B">
          <w:t>are</w:t>
        </w:r>
      </w:ins>
      <w:del w:id="9" w:author="Alan" w:date="2012-10-29T12:50:00Z">
        <w:r w:rsidDel="00711A3B">
          <w:delText>i</w:delText>
        </w:r>
        <w:r w:rsidDel="00711A3B">
          <w:delText>s</w:delText>
        </w:r>
      </w:del>
      <w:r>
        <w:t xml:space="preserve"> well</w:t>
      </w:r>
      <w:ins w:id="10" w:author="Alan" w:date="2012-10-29T12:54:00Z">
        <w:r w:rsidR="00711A3B">
          <w:t>-</w:t>
        </w:r>
      </w:ins>
      <w:del w:id="11" w:author="Alan" w:date="2012-10-29T12:54:00Z">
        <w:r w:rsidDel="00711A3B">
          <w:delText xml:space="preserve"> </w:delText>
        </w:r>
      </w:del>
      <w:r>
        <w:t>known from a macroscopic perspective</w:t>
      </w:r>
      <w:del w:id="12" w:author="Alan" w:date="2012-10-29T12:49:00Z">
        <w:r w:rsidDel="00711A3B">
          <w:delText xml:space="preserve"> </w:delText>
        </w:r>
        <w:r w:rsidDel="00711A3B">
          <w:delText>a</w:delText>
        </w:r>
        <w:r w:rsidDel="00711A3B">
          <w:delText>n</w:delText>
        </w:r>
        <w:r w:rsidDel="00711A3B">
          <w:delText>d</w:delText>
        </w:r>
        <w:r w:rsidDel="00711A3B">
          <w:delText xml:space="preserve"> </w:delText>
        </w:r>
        <w:r w:rsidDel="00711A3B">
          <w:delText>h</w:delText>
        </w:r>
        <w:r w:rsidDel="00711A3B">
          <w:delText>a</w:delText>
        </w:r>
        <w:r w:rsidDel="00711A3B">
          <w:delText>s</w:delText>
        </w:r>
        <w:r w:rsidDel="00711A3B">
          <w:delText xml:space="preserve"> </w:delText>
        </w:r>
        <w:r w:rsidDel="00711A3B">
          <w:delText>b</w:delText>
        </w:r>
        <w:r w:rsidDel="00711A3B">
          <w:delText>e</w:delText>
        </w:r>
        <w:r w:rsidDel="00711A3B">
          <w:delText>e</w:delText>
        </w:r>
        <w:r w:rsidDel="00711A3B">
          <w:delText>n</w:delText>
        </w:r>
        <w:r w:rsidDel="00711A3B">
          <w:delText xml:space="preserve"> </w:delText>
        </w:r>
        <w:r w:rsidDel="00711A3B">
          <w:delText>s</w:delText>
        </w:r>
        <w:r w:rsidDel="00711A3B">
          <w:delText>t</w:delText>
        </w:r>
        <w:r w:rsidDel="00711A3B">
          <w:delText>u</w:delText>
        </w:r>
        <w:r w:rsidDel="00711A3B">
          <w:delText>d</w:delText>
        </w:r>
        <w:r w:rsidDel="00711A3B">
          <w:delText>i</w:delText>
        </w:r>
        <w:r w:rsidDel="00711A3B">
          <w:delText>e</w:delText>
        </w:r>
        <w:r w:rsidDel="00711A3B">
          <w:delText>d</w:delText>
        </w:r>
        <w:r w:rsidDel="00711A3B">
          <w:delText xml:space="preserve"> </w:delText>
        </w:r>
        <w:r w:rsidDel="00711A3B">
          <w:delText>i</w:delText>
        </w:r>
        <w:r w:rsidDel="00711A3B">
          <w:delText>n</w:delText>
        </w:r>
        <w:r w:rsidDel="00711A3B">
          <w:delText xml:space="preserve"> </w:delText>
        </w:r>
        <w:r w:rsidDel="00711A3B">
          <w:delText>a</w:delText>
        </w:r>
        <w:r w:rsidDel="00711A3B">
          <w:delText xml:space="preserve"> </w:delText>
        </w:r>
        <w:r w:rsidDel="00711A3B">
          <w:delText>v</w:delText>
        </w:r>
        <w:r w:rsidDel="00711A3B">
          <w:delText>a</w:delText>
        </w:r>
        <w:r w:rsidDel="00711A3B">
          <w:delText>r</w:delText>
        </w:r>
        <w:r w:rsidDel="00711A3B">
          <w:delText>i</w:delText>
        </w:r>
        <w:r w:rsidDel="00711A3B">
          <w:delText>e</w:delText>
        </w:r>
        <w:r w:rsidDel="00711A3B">
          <w:delText>t</w:delText>
        </w:r>
        <w:r w:rsidDel="00711A3B">
          <w:delText>y</w:delText>
        </w:r>
        <w:r w:rsidDel="00711A3B">
          <w:delText xml:space="preserve"> </w:delText>
        </w:r>
        <w:r w:rsidDel="00711A3B">
          <w:delText>o</w:delText>
        </w:r>
        <w:r w:rsidDel="00711A3B">
          <w:delText>f</w:delText>
        </w:r>
        <w:r w:rsidDel="00711A3B">
          <w:delText xml:space="preserve"> </w:delText>
        </w:r>
        <w:r w:rsidDel="00711A3B">
          <w:delText>m</w:delText>
        </w:r>
        <w:r w:rsidDel="00711A3B">
          <w:delText>a</w:delText>
        </w:r>
        <w:r w:rsidDel="00711A3B">
          <w:delText>t</w:delText>
        </w:r>
        <w:r w:rsidDel="00711A3B">
          <w:delText>e</w:delText>
        </w:r>
        <w:r w:rsidDel="00711A3B">
          <w:delText>r</w:delText>
        </w:r>
        <w:r w:rsidDel="00711A3B">
          <w:delText>i</w:delText>
        </w:r>
        <w:r w:rsidDel="00711A3B">
          <w:delText>a</w:delText>
        </w:r>
        <w:r w:rsidDel="00711A3B">
          <w:delText>l</w:delText>
        </w:r>
        <w:r w:rsidDel="00711A3B">
          <w:delText>s,</w:delText>
        </w:r>
      </w:del>
      <w:r>
        <w:t xml:space="preserve"> but </w:t>
      </w:r>
      <w:ins w:id="13" w:author="Alan" w:date="2012-10-29T12:49:00Z">
        <w:r w:rsidR="00711A3B">
          <w:t xml:space="preserve">the </w:t>
        </w:r>
      </w:ins>
      <w:proofErr w:type="spellStart"/>
      <w:r>
        <w:t>nanoscopic</w:t>
      </w:r>
      <w:proofErr w:type="spellEnd"/>
      <w:ins w:id="14" w:author="Alan" w:date="2012-10-29T12:49:00Z">
        <w:r w:rsidR="00711A3B">
          <w:t xml:space="preserve"> origins are unknown</w:t>
        </w:r>
      </w:ins>
      <w:del w:id="15" w:author="Alan" w:date="2012-10-29T12:49:00Z">
        <w:r w:rsidDel="00711A3B">
          <w:delText>a</w:delText>
        </w:r>
        <w:r w:rsidDel="00711A3B">
          <w:delText>l</w:delText>
        </w:r>
        <w:r w:rsidDel="00711A3B">
          <w:delText>l</w:delText>
        </w:r>
        <w:r w:rsidDel="00711A3B">
          <w:delText>y</w:delText>
        </w:r>
        <w:r w:rsidDel="00711A3B">
          <w:delText xml:space="preserve"> the causes are not </w:delText>
        </w:r>
        <w:r w:rsidDel="00711A3B">
          <w:delText>known</w:delText>
        </w:r>
      </w:del>
      <w:r>
        <w:t>. In</w:t>
      </w:r>
      <w:ins w:id="16" w:author="Alan" w:date="2012-10-29T12:49:00Z">
        <w:r w:rsidR="00711A3B">
          <w:t xml:space="preserve"> semiconductors and insulators,</w:t>
        </w:r>
      </w:ins>
      <w:del w:id="17" w:author="Alan" w:date="2012-10-29T12:49:00Z">
        <w:r w:rsidDel="00711A3B">
          <w:delText xml:space="preserve"> </w:delText>
        </w:r>
      </w:del>
      <w:del w:id="18" w:author="Alan" w:date="2012-10-29T12:50:00Z">
        <w:r w:rsidDel="00711A3B">
          <w:delText>non-conductive crystal structures</w:delText>
        </w:r>
      </w:del>
      <w:r>
        <w:t xml:space="preserve"> thermal transport is dominated by phonons</w:t>
      </w:r>
      <w:ins w:id="19" w:author="Alan" w:date="2012-10-29T12:51:00Z">
        <w:r w:rsidR="00711A3B">
          <w:t>,</w:t>
        </w:r>
      </w:ins>
      <w:r>
        <w:t xml:space="preserve"> which are</w:t>
      </w:r>
      <w:ins w:id="20" w:author="Alan" w:date="2012-10-29T12:51:00Z">
        <w:r w:rsidR="00711A3B">
          <w:t xml:space="preserve"> vibrations of the</w:t>
        </w:r>
      </w:ins>
      <w:r>
        <w:t xml:space="preserve"> atomi</w:t>
      </w:r>
      <w:del w:id="21" w:author="Alan" w:date="2012-10-29T12:51:00Z">
        <w:r w:rsidDel="00711A3B">
          <w:delText>s</w:delText>
        </w:r>
        <w:r w:rsidDel="00711A3B">
          <w:delText>t</w:delText>
        </w:r>
        <w:r w:rsidDel="00711A3B">
          <w:delText>i</w:delText>
        </w:r>
      </w:del>
      <w:r>
        <w:t>c lattice</w:t>
      </w:r>
      <w:del w:id="22" w:author="Alan" w:date="2012-10-29T12:51:00Z">
        <w:r w:rsidDel="00711A3B">
          <w:delText xml:space="preserve"> </w:delText>
        </w:r>
        <w:r w:rsidDel="00711A3B">
          <w:delText>v</w:delText>
        </w:r>
        <w:r w:rsidDel="00711A3B">
          <w:delText>i</w:delText>
        </w:r>
        <w:r w:rsidDel="00711A3B">
          <w:delText>b</w:delText>
        </w:r>
        <w:r w:rsidDel="00711A3B">
          <w:delText>r</w:delText>
        </w:r>
        <w:r w:rsidDel="00711A3B">
          <w:delText>a</w:delText>
        </w:r>
        <w:r w:rsidDel="00711A3B">
          <w:delText>t</w:delText>
        </w:r>
        <w:r w:rsidDel="00711A3B">
          <w:delText>i</w:delText>
        </w:r>
        <w:r w:rsidDel="00711A3B">
          <w:delText>o</w:delText>
        </w:r>
        <w:r w:rsidDel="00711A3B">
          <w:delText>n</w:delText>
        </w:r>
        <w:r w:rsidDel="00711A3B">
          <w:delText>s</w:delText>
        </w:r>
      </w:del>
      <w:del w:id="23" w:author="Alan" w:date="2012-10-29T14:26:00Z">
        <w:r w:rsidDel="001E2475">
          <w:delText xml:space="preserve"> </w:delText>
        </w:r>
        <w:r w:rsidDel="001E2475">
          <w:delText>t</w:delText>
        </w:r>
        <w:r w:rsidDel="001E2475">
          <w:delText>h</w:delText>
        </w:r>
        <w:r w:rsidDel="001E2475">
          <w:delText>a</w:delText>
        </w:r>
        <w:r w:rsidDel="001E2475">
          <w:delText>t</w:delText>
        </w:r>
        <w:r w:rsidDel="001E2475">
          <w:delText xml:space="preserve"> </w:delText>
        </w:r>
        <w:r w:rsidDel="001E2475">
          <w:delText>c</w:delText>
        </w:r>
        <w:r w:rsidDel="001E2475">
          <w:delText>a</w:delText>
        </w:r>
        <w:r w:rsidDel="001E2475">
          <w:delText>r</w:delText>
        </w:r>
        <w:r w:rsidDel="001E2475">
          <w:delText>r</w:delText>
        </w:r>
        <w:r w:rsidDel="001E2475">
          <w:delText>y</w:delText>
        </w:r>
        <w:r w:rsidDel="001E2475">
          <w:delText xml:space="preserve"> </w:delText>
        </w:r>
        <w:r w:rsidDel="001E2475">
          <w:delText>e</w:delText>
        </w:r>
        <w:r w:rsidDel="001E2475">
          <w:delText>n</w:delText>
        </w:r>
        <w:r w:rsidDel="001E2475">
          <w:delText>e</w:delText>
        </w:r>
        <w:r w:rsidDel="001E2475">
          <w:delText>r</w:delText>
        </w:r>
        <w:r w:rsidDel="001E2475">
          <w:delText>g</w:delText>
        </w:r>
        <w:r w:rsidDel="001E2475">
          <w:delText>y</w:delText>
        </w:r>
      </w:del>
      <w:r>
        <w:t>. From</w:t>
      </w:r>
      <w:ins w:id="24" w:author="Alan" w:date="2012-10-29T12:51:00Z">
        <w:r w:rsidR="00711A3B">
          <w:t xml:space="preserve"> a solution of</w:t>
        </w:r>
      </w:ins>
      <w:r>
        <w:t xml:space="preserve"> the</w:t>
      </w:r>
      <w:ins w:id="25" w:author="Alan" w:date="2012-10-29T12:51:00Z">
        <w:r w:rsidR="00711A3B">
          <w:t xml:space="preserve"> phonon</w:t>
        </w:r>
      </w:ins>
      <w:r>
        <w:t xml:space="preserve"> Boltzmann transport equation</w:t>
      </w:r>
      <w:ins w:id="26" w:author="Alan" w:date="2012-10-29T12:51:00Z">
        <w:r w:rsidR="00711A3B">
          <w:t xml:space="preserve"> obtained using the Fourier law,</w:t>
        </w:r>
      </w:ins>
      <w:r>
        <w:t xml:space="preserve"> </w:t>
      </w:r>
      <w:ins w:id="27" w:author="Alan" w:date="2012-10-29T12:51:00Z">
        <w:r w:rsidR="00711A3B">
          <w:t>the</w:t>
        </w:r>
      </w:ins>
      <w:del w:id="28" w:author="Alan" w:date="2012-10-29T12:51:00Z">
        <w:r w:rsidDel="00711A3B">
          <w:delText>i</w:delText>
        </w:r>
        <w:r w:rsidDel="00711A3B">
          <w:delText>t</w:delText>
        </w:r>
        <w:r w:rsidDel="00711A3B">
          <w:delText xml:space="preserve"> </w:delText>
        </w:r>
        <w:r w:rsidDel="00711A3B">
          <w:delText>i</w:delText>
        </w:r>
        <w:r w:rsidDel="00711A3B">
          <w:delText>s</w:delText>
        </w:r>
        <w:r w:rsidDel="00711A3B">
          <w:delText xml:space="preserve"> </w:delText>
        </w:r>
        <w:r w:rsidDel="00711A3B">
          <w:delText>s</w:delText>
        </w:r>
        <w:r w:rsidDel="00711A3B">
          <w:delText>h</w:delText>
        </w:r>
        <w:r w:rsidDel="00711A3B">
          <w:delText>o</w:delText>
        </w:r>
        <w:r w:rsidDel="00711A3B">
          <w:delText>w</w:delText>
        </w:r>
        <w:r w:rsidDel="00711A3B">
          <w:delText>n</w:delText>
        </w:r>
        <w:r w:rsidDel="00711A3B">
          <w:delText xml:space="preserve"> </w:delText>
        </w:r>
        <w:r w:rsidDel="00711A3B">
          <w:delText>t</w:delText>
        </w:r>
        <w:r w:rsidDel="00711A3B">
          <w:delText>h</w:delText>
        </w:r>
        <w:r w:rsidDel="00711A3B">
          <w:delText>a</w:delText>
        </w:r>
        <w:r w:rsidDel="00711A3B">
          <w:delText>t</w:delText>
        </w:r>
        <w:r w:rsidDel="00711A3B">
          <w:delText xml:space="preserve"> </w:delText>
        </w:r>
        <w:r w:rsidDel="00711A3B">
          <w:delText>a</w:delText>
        </w:r>
      </w:del>
      <w:r>
        <w:t xml:space="preserve"> </w:t>
      </w:r>
      <w:del w:id="29" w:author="Alan" w:date="2012-10-29T12:52:00Z">
        <w:r w:rsidDel="00711A3B">
          <w:delText>p</w:delText>
        </w:r>
        <w:r w:rsidDel="00711A3B">
          <w:delText>h</w:delText>
        </w:r>
        <w:r w:rsidDel="00711A3B">
          <w:delText>o</w:delText>
        </w:r>
        <w:r w:rsidDel="00711A3B">
          <w:delText>n</w:delText>
        </w:r>
        <w:r w:rsidDel="00711A3B">
          <w:delText>o</w:delText>
        </w:r>
        <w:r w:rsidDel="00711A3B">
          <w:delText>n</w:delText>
        </w:r>
      </w:del>
      <w:del w:id="30" w:author="Alan" w:date="2012-10-29T12:51:00Z">
        <w:r w:rsidDel="00711A3B">
          <w:delText>'</w:delText>
        </w:r>
        <w:r w:rsidDel="00711A3B">
          <w:delText>s</w:delText>
        </w:r>
      </w:del>
      <w:del w:id="31" w:author="Alan" w:date="2012-10-29T12:52:00Z">
        <w:r w:rsidDel="00711A3B">
          <w:delText xml:space="preserve"> </w:delText>
        </w:r>
      </w:del>
      <w:r>
        <w:t>contribution</w:t>
      </w:r>
      <w:ins w:id="32" w:author="Alan" w:date="2012-10-29T12:52:00Z">
        <w:r w:rsidR="00711A3B">
          <w:t xml:space="preserve"> of a phonon</w:t>
        </w:r>
      </w:ins>
      <w:r>
        <w:t xml:space="preserve"> to thermal conductivity is the re</w:t>
      </w:r>
      <w:ins w:id="33" w:author="Alan" w:date="2012-10-29T12:52:00Z">
        <w:r w:rsidR="00711A3B">
          <w:t>lated to its</w:t>
        </w:r>
      </w:ins>
      <w:del w:id="34" w:author="Alan" w:date="2012-10-29T12:52:00Z">
        <w:r w:rsidDel="00711A3B">
          <w:delText>s</w:delText>
        </w:r>
        <w:r w:rsidDel="00711A3B">
          <w:delText>u</w:delText>
        </w:r>
        <w:r w:rsidDel="00711A3B">
          <w:delText>l</w:delText>
        </w:r>
        <w:r w:rsidDel="00711A3B">
          <w:delText>t</w:delText>
        </w:r>
        <w:r w:rsidDel="00711A3B">
          <w:delText xml:space="preserve"> </w:delText>
        </w:r>
        <w:r w:rsidDel="00711A3B">
          <w:delText>o</w:delText>
        </w:r>
        <w:r w:rsidDel="00711A3B">
          <w:delText>f</w:delText>
        </w:r>
        <w:r w:rsidDel="00711A3B">
          <w:delText xml:space="preserve"> </w:delText>
        </w:r>
        <w:r w:rsidDel="00711A3B">
          <w:delText>i</w:delText>
        </w:r>
        <w:r w:rsidDel="00711A3B">
          <w:delText>t</w:delText>
        </w:r>
        <w:r w:rsidDel="00711A3B">
          <w:delText>s</w:delText>
        </w:r>
        <w:r w:rsidDel="00711A3B">
          <w:delText xml:space="preserve"> </w:delText>
        </w:r>
        <w:r w:rsidDel="00711A3B">
          <w:delText>p</w:delText>
        </w:r>
        <w:r w:rsidDel="00711A3B">
          <w:delText>r</w:delText>
        </w:r>
        <w:r w:rsidDel="00711A3B">
          <w:delText>o</w:delText>
        </w:r>
        <w:r w:rsidDel="00711A3B">
          <w:delText>p</w:delText>
        </w:r>
        <w:r w:rsidDel="00711A3B">
          <w:delText>e</w:delText>
        </w:r>
        <w:r w:rsidDel="00711A3B">
          <w:delText>r</w:delText>
        </w:r>
        <w:r w:rsidDel="00711A3B">
          <w:delText>t</w:delText>
        </w:r>
        <w:r w:rsidDel="00711A3B">
          <w:delText>i</w:delText>
        </w:r>
        <w:r w:rsidDel="00711A3B">
          <w:delText>e</w:delText>
        </w:r>
        <w:r w:rsidDel="00711A3B">
          <w:delText>s</w:delText>
        </w:r>
        <w:r w:rsidDel="00711A3B">
          <w:delText>,</w:delText>
        </w:r>
        <w:r w:rsidDel="00711A3B">
          <w:delText xml:space="preserve"> </w:delText>
        </w:r>
        <w:r w:rsidDel="00711A3B">
          <w:delText>s</w:delText>
        </w:r>
        <w:r w:rsidDel="00711A3B">
          <w:delText>p</w:delText>
        </w:r>
        <w:r w:rsidDel="00711A3B">
          <w:delText>e</w:delText>
        </w:r>
        <w:r w:rsidDel="00711A3B">
          <w:delText>c</w:delText>
        </w:r>
        <w:r w:rsidDel="00711A3B">
          <w:delText>i</w:delText>
        </w:r>
        <w:r w:rsidDel="00711A3B">
          <w:delText>f</w:delText>
        </w:r>
        <w:r w:rsidDel="00711A3B">
          <w:delText>i</w:delText>
        </w:r>
        <w:r w:rsidDel="00711A3B">
          <w:delText>c</w:delText>
        </w:r>
        <w:r w:rsidDel="00711A3B">
          <w:delText>a</w:delText>
        </w:r>
        <w:r w:rsidDel="00711A3B">
          <w:delText>l</w:delText>
        </w:r>
        <w:r w:rsidDel="00711A3B">
          <w:delText>l</w:delText>
        </w:r>
        <w:r w:rsidDel="00711A3B">
          <w:delText>y</w:delText>
        </w:r>
      </w:del>
      <w:r>
        <w:t xml:space="preserve"> heat capacity, group velocity, and lifetime</w:t>
      </w:r>
      <w:del w:id="35" w:author="Alan" w:date="2012-10-29T12:52:00Z">
        <w:r w:rsidDel="00711A3B">
          <w:delText>s</w:delText>
        </w:r>
      </w:del>
      <w:r>
        <w:t>.</w:t>
      </w:r>
      <w:ins w:id="36" w:author="Alan" w:date="2012-10-29T12:52:00Z">
        <w:r w:rsidR="00711A3B">
          <w:t xml:space="preserve"> </w:t>
        </w:r>
      </w:ins>
      <w:ins w:id="37" w:author="Alan" w:date="2012-10-29T12:54:00Z">
        <w:r w:rsidR="00711A3B">
          <w:t>W</w:t>
        </w:r>
      </w:ins>
      <w:del w:id="38" w:author="Alan" w:date="2012-10-29T12:52:00Z">
        <w:r w:rsidDel="00711A3B">
          <w:delText xml:space="preserve"> </w:delText>
        </w:r>
        <w:r w:rsidDel="00711A3B">
          <w:delText>C</w:delText>
        </w:r>
        <w:r w:rsidDel="00711A3B">
          <w:delText>u</w:delText>
        </w:r>
        <w:r w:rsidDel="00711A3B">
          <w:delText>r</w:delText>
        </w:r>
        <w:r w:rsidDel="00711A3B">
          <w:delText>r</w:delText>
        </w:r>
        <w:r w:rsidDel="00711A3B">
          <w:delText>e</w:delText>
        </w:r>
        <w:r w:rsidDel="00711A3B">
          <w:delText>n</w:delText>
        </w:r>
        <w:r w:rsidDel="00711A3B">
          <w:delText>t</w:delText>
        </w:r>
        <w:r w:rsidDel="00711A3B">
          <w:delText>l</w:delText>
        </w:r>
        <w:r w:rsidDel="00711A3B">
          <w:delText>y</w:delText>
        </w:r>
        <w:r w:rsidDel="00711A3B">
          <w:delText xml:space="preserve"> </w:delText>
        </w:r>
        <w:r w:rsidDel="00711A3B">
          <w:delText>i</w:delText>
        </w:r>
      </w:del>
      <w:del w:id="39" w:author="Alan" w:date="2012-10-29T12:54:00Z">
        <w:r w:rsidDel="00711A3B">
          <w:delText>t</w:delText>
        </w:r>
        <w:r w:rsidDel="00711A3B">
          <w:delText xml:space="preserve"> </w:delText>
        </w:r>
        <w:r w:rsidDel="00711A3B">
          <w:delText>i</w:delText>
        </w:r>
        <w:r w:rsidDel="00711A3B">
          <w:delText>s</w:delText>
        </w:r>
        <w:r w:rsidDel="00711A3B">
          <w:delText xml:space="preserve"> </w:delText>
        </w:r>
        <w:r w:rsidDel="00711A3B">
          <w:delText>n</w:delText>
        </w:r>
        <w:r w:rsidDel="00711A3B">
          <w:delText>o</w:delText>
        </w:r>
        <w:r w:rsidDel="00711A3B">
          <w:delText>t</w:delText>
        </w:r>
        <w:r w:rsidDel="00711A3B">
          <w:delText xml:space="preserve"> </w:delText>
        </w:r>
        <w:r w:rsidDel="00711A3B">
          <w:delText>k</w:delText>
        </w:r>
        <w:r w:rsidDel="00711A3B">
          <w:delText>n</w:delText>
        </w:r>
        <w:r w:rsidDel="00711A3B">
          <w:delText>o</w:delText>
        </w:r>
        <w:r w:rsidDel="00711A3B">
          <w:delText>w</w:delText>
        </w:r>
        <w:r w:rsidDel="00711A3B">
          <w:delText>n</w:delText>
        </w:r>
        <w:r w:rsidDel="00711A3B">
          <w:delText xml:space="preserve"> </w:delText>
        </w:r>
        <w:r w:rsidDel="00711A3B">
          <w:delText>w</w:delText>
        </w:r>
      </w:del>
      <w:r>
        <w:t>h</w:t>
      </w:r>
      <w:ins w:id="40" w:author="Alan" w:date="2012-10-29T12:53:00Z">
        <w:r w:rsidR="00711A3B">
          <w:t>at combination of changes to these properties</w:t>
        </w:r>
      </w:ins>
      <w:del w:id="41" w:author="Alan" w:date="2012-10-29T12:53:00Z">
        <w:r w:rsidDel="00711A3B">
          <w:delText>e</w:delText>
        </w:r>
        <w:r w:rsidDel="00711A3B">
          <w:delText>t</w:delText>
        </w:r>
        <w:r w:rsidDel="00711A3B">
          <w:delText>h</w:delText>
        </w:r>
        <w:r w:rsidDel="00711A3B">
          <w:delText>e</w:delText>
        </w:r>
        <w:r w:rsidDel="00711A3B">
          <w:delText>r</w:delText>
        </w:r>
        <w:r w:rsidDel="00711A3B">
          <w:delText xml:space="preserve"> </w:delText>
        </w:r>
        <w:r w:rsidDel="00711A3B">
          <w:delText>t</w:delText>
        </w:r>
        <w:r w:rsidDel="00711A3B">
          <w:delText>h</w:delText>
        </w:r>
        <w:r w:rsidDel="00711A3B">
          <w:delText>e</w:delText>
        </w:r>
        <w:r w:rsidDel="00711A3B">
          <w:delText xml:space="preserve"> lifetimes, group velocities, or a combination of the two are</w:delText>
        </w:r>
      </w:del>
      <w:ins w:id="42" w:author="Alan" w:date="2012-10-29T12:53:00Z">
        <w:r w:rsidR="00711A3B">
          <w:t xml:space="preserve"> is</w:t>
        </w:r>
      </w:ins>
      <w:r>
        <w:t xml:space="preserve"> responsible for </w:t>
      </w:r>
      <w:proofErr w:type="gramStart"/>
      <w:ins w:id="43" w:author="Alan" w:date="2012-10-29T12:53:00Z">
        <w:r w:rsidR="00711A3B">
          <w:t>strain-related</w:t>
        </w:r>
      </w:ins>
      <w:del w:id="44" w:author="Alan" w:date="2012-10-29T12:53:00Z">
        <w:r w:rsidDel="00711A3B">
          <w:delText>t</w:delText>
        </w:r>
        <w:r w:rsidDel="00711A3B">
          <w:delText>h</w:delText>
        </w:r>
        <w:r w:rsidDel="00711A3B">
          <w:delText>e</w:delText>
        </w:r>
      </w:del>
      <w:r>
        <w:t xml:space="preserve"> change</w:t>
      </w:r>
      <w:ins w:id="45" w:author="Alan" w:date="2012-10-29T12:53:00Z">
        <w:r w:rsidR="00711A3B">
          <w:t>s</w:t>
        </w:r>
      </w:ins>
      <w:r>
        <w:t xml:space="preserve"> in thermal properties</w:t>
      </w:r>
      <w:ins w:id="46" w:author="Alan" w:date="2012-10-29T12:54:00Z">
        <w:r w:rsidR="00711A3B">
          <w:t xml:space="preserve"> is</w:t>
        </w:r>
        <w:proofErr w:type="gramEnd"/>
        <w:r w:rsidR="00711A3B">
          <w:t xml:space="preserve"> unknown</w:t>
        </w:r>
      </w:ins>
      <w:del w:id="47" w:author="Alan" w:date="2012-10-29T12:54:00Z">
        <w:r w:rsidDel="00711A3B">
          <w:delText xml:space="preserve"> </w:delText>
        </w:r>
        <w:r w:rsidDel="00711A3B">
          <w:delText>u</w:delText>
        </w:r>
        <w:r w:rsidDel="00711A3B">
          <w:delText>p</w:delText>
        </w:r>
        <w:r w:rsidDel="00711A3B">
          <w:delText>o</w:delText>
        </w:r>
        <w:r w:rsidDel="00711A3B">
          <w:delText>n</w:delText>
        </w:r>
      </w:del>
      <w:del w:id="48" w:author="Alan" w:date="2012-10-29T12:53:00Z">
        <w:r w:rsidDel="00711A3B">
          <w:delText xml:space="preserve"> </w:delText>
        </w:r>
        <w:r w:rsidDel="00711A3B">
          <w:delText>s</w:delText>
        </w:r>
        <w:r w:rsidDel="00711A3B">
          <w:delText>t</w:delText>
        </w:r>
        <w:r w:rsidDel="00711A3B">
          <w:delText>r</w:delText>
        </w:r>
        <w:r w:rsidDel="00711A3B">
          <w:delText>a</w:delText>
        </w:r>
        <w:r w:rsidDel="00711A3B">
          <w:delText>i</w:delText>
        </w:r>
        <w:r w:rsidDel="00711A3B">
          <w:delText>n</w:delText>
        </w:r>
      </w:del>
      <w:r>
        <w:t>.</w:t>
      </w:r>
    </w:p>
    <w:p w:rsidR="00467E18" w:rsidRDefault="00467E18"/>
    <w:p w:rsidR="00467E18" w:rsidRDefault="001E2475">
      <w:r>
        <w:t>In this stu</w:t>
      </w:r>
      <w:r>
        <w:t>dy</w:t>
      </w:r>
      <w:ins w:id="49" w:author="Alan" w:date="2012-10-29T12:54:00Z">
        <w:r w:rsidR="00711A3B">
          <w:t>,</w:t>
        </w:r>
      </w:ins>
      <w:r>
        <w:t xml:space="preserve"> we use the</w:t>
      </w:r>
      <w:del w:id="50" w:author="Alan" w:date="2012-10-29T12:55:00Z">
        <w:r w:rsidDel="00711A3B">
          <w:delText xml:space="preserve"> </w:delText>
        </w:r>
        <w:r w:rsidDel="00711A3B">
          <w:delText>t</w:delText>
        </w:r>
        <w:r w:rsidDel="00711A3B">
          <w:delText>o</w:delText>
        </w:r>
        <w:r w:rsidDel="00711A3B">
          <w:delText>p</w:delText>
        </w:r>
        <w:r w:rsidDel="00711A3B">
          <w:delText>-</w:delText>
        </w:r>
        <w:r w:rsidDel="00711A3B">
          <w:delText>d</w:delText>
        </w:r>
        <w:r w:rsidDel="00711A3B">
          <w:delText>o</w:delText>
        </w:r>
        <w:r w:rsidDel="00711A3B">
          <w:delText>w</w:delText>
        </w:r>
        <w:r w:rsidDel="00711A3B">
          <w:delText>n</w:delText>
        </w:r>
        <w:r w:rsidDel="00711A3B">
          <w:delText xml:space="preserve"> </w:delText>
        </w:r>
        <w:r w:rsidDel="00711A3B">
          <w:delText>a</w:delText>
        </w:r>
        <w:r w:rsidDel="00711A3B">
          <w:delText>p</w:delText>
        </w:r>
        <w:r w:rsidDel="00711A3B">
          <w:delText>p</w:delText>
        </w:r>
        <w:r w:rsidDel="00711A3B">
          <w:delText>r</w:delText>
        </w:r>
        <w:r w:rsidDel="00711A3B">
          <w:delText>o</w:delText>
        </w:r>
        <w:r w:rsidDel="00711A3B">
          <w:delText>a</w:delText>
        </w:r>
        <w:r w:rsidDel="00711A3B">
          <w:delText>c</w:delText>
        </w:r>
        <w:r w:rsidDel="00711A3B">
          <w:delText>h</w:delText>
        </w:r>
        <w:r w:rsidDel="00711A3B">
          <w:delText xml:space="preserve"> </w:delText>
        </w:r>
        <w:r w:rsidDel="00711A3B">
          <w:delText>o</w:delText>
        </w:r>
        <w:r w:rsidDel="00711A3B">
          <w:delText>f</w:delText>
        </w:r>
      </w:del>
      <w:r>
        <w:t xml:space="preserve"> Green-Kubo</w:t>
      </w:r>
      <w:ins w:id="51" w:author="Alan" w:date="2012-10-29T12:55:00Z">
        <w:r w:rsidR="00711A3B">
          <w:t xml:space="preserve"> method in</w:t>
        </w:r>
      </w:ins>
      <w:r>
        <w:t xml:space="preserve"> molecular dynamics</w:t>
      </w:r>
      <w:ins w:id="52" w:author="Alan" w:date="2012-10-29T12:55:00Z">
        <w:r w:rsidR="00711A3B">
          <w:t xml:space="preserve"> </w:t>
        </w:r>
        <w:proofErr w:type="spellStart"/>
        <w:r w:rsidR="00711A3B">
          <w:t>simulayion</w:t>
        </w:r>
      </w:ins>
      <w:ins w:id="53" w:author="Alan" w:date="2012-10-29T14:26:00Z">
        <w:r>
          <w:t>s</w:t>
        </w:r>
      </w:ins>
      <w:proofErr w:type="spellEnd"/>
      <w:r>
        <w:t xml:space="preserve"> to</w:t>
      </w:r>
      <w:ins w:id="54" w:author="Alan" w:date="2012-10-29T12:55:00Z">
        <w:r w:rsidR="00711A3B">
          <w:t xml:space="preserve"> first predict the strain-dependence of</w:t>
        </w:r>
      </w:ins>
      <w:del w:id="55" w:author="Alan" w:date="2012-10-29T12:55:00Z">
        <w:r w:rsidDel="00711A3B">
          <w:delText xml:space="preserve"> observe the change of</w:delText>
        </w:r>
      </w:del>
      <w:ins w:id="56" w:author="Alan" w:date="2012-10-29T12:55:00Z">
        <w:r w:rsidR="00711A3B">
          <w:t xml:space="preserve"> the</w:t>
        </w:r>
      </w:ins>
      <w:r>
        <w:t xml:space="preserve"> thermal conductivity </w:t>
      </w:r>
      <w:ins w:id="57" w:author="Alan" w:date="2012-10-29T12:55:00Z">
        <w:r w:rsidR="00711A3B">
          <w:t>of</w:t>
        </w:r>
      </w:ins>
      <w:del w:id="58" w:author="Alan" w:date="2012-10-29T12:55:00Z">
        <w:r w:rsidDel="00711A3B">
          <w:delText>i</w:delText>
        </w:r>
        <w:r w:rsidDel="00711A3B">
          <w:delText>n</w:delText>
        </w:r>
      </w:del>
      <w:r>
        <w:t xml:space="preserve"> </w:t>
      </w:r>
      <w:proofErr w:type="spellStart"/>
      <w:r>
        <w:t>Lennard</w:t>
      </w:r>
      <w:proofErr w:type="spellEnd"/>
      <w:r>
        <w:t>-Jones (LJ) argon</w:t>
      </w:r>
      <w:ins w:id="59" w:author="Alan" w:date="2012-10-29T12:56:00Z">
        <w:r w:rsidR="00711A3B">
          <w:t xml:space="preserve"> between temperatures of 20 and 80 K</w:t>
        </w:r>
      </w:ins>
      <w:del w:id="60" w:author="Alan" w:date="2012-10-29T12:56:00Z">
        <w:r w:rsidDel="00711A3B">
          <w:delText>, yielding us the macroscopic thermal response of the system to strain</w:delText>
        </w:r>
      </w:del>
      <w:r>
        <w:t>. Simultaneously</w:t>
      </w:r>
      <w:ins w:id="61" w:author="Alan" w:date="2012-10-29T12:56:00Z">
        <w:r w:rsidR="00711A3B">
          <w:t xml:space="preserve"> to this top-down approach</w:t>
        </w:r>
      </w:ins>
      <w:r>
        <w:t xml:space="preserve">, we </w:t>
      </w:r>
      <w:ins w:id="62" w:author="Alan" w:date="2012-10-29T12:56:00Z">
        <w:r w:rsidR="00711A3B">
          <w:t>apply</w:t>
        </w:r>
      </w:ins>
      <w:del w:id="63" w:author="Alan" w:date="2012-10-29T12:56:00Z">
        <w:r w:rsidDel="00711A3B">
          <w:delText>u</w:delText>
        </w:r>
        <w:r w:rsidDel="00711A3B">
          <w:delText>s</w:delText>
        </w:r>
        <w:r w:rsidDel="00711A3B">
          <w:delText>e</w:delText>
        </w:r>
      </w:del>
      <w:r>
        <w:t xml:space="preserve"> the bottom-up technique</w:t>
      </w:r>
      <w:r>
        <w:t xml:space="preserve"> of normal mode decomposition which, through a combination of lattice dynamics</w:t>
      </w:r>
      <w:ins w:id="64" w:author="Alan" w:date="2012-10-29T12:56:00Z">
        <w:r w:rsidR="00711A3B">
          <w:t xml:space="preserve"> calculations</w:t>
        </w:r>
      </w:ins>
      <w:r>
        <w:t xml:space="preserve"> and molecular dynamics</w:t>
      </w:r>
      <w:ins w:id="65" w:author="Alan" w:date="2012-10-29T12:56:00Z">
        <w:r w:rsidR="00711A3B">
          <w:t xml:space="preserve"> simulations</w:t>
        </w:r>
      </w:ins>
      <w:r>
        <w:t>, pr</w:t>
      </w:r>
      <w:ins w:id="66" w:author="Alan" w:date="2012-10-29T12:56:00Z">
        <w:r w:rsidR="00711A3B">
          <w:t>edicts</w:t>
        </w:r>
      </w:ins>
      <w:del w:id="67" w:author="Alan" w:date="2012-10-29T12:56:00Z">
        <w:r w:rsidDel="00711A3B">
          <w:delText>o</w:delText>
        </w:r>
        <w:r w:rsidDel="00711A3B">
          <w:delText>d</w:delText>
        </w:r>
        <w:r w:rsidDel="00711A3B">
          <w:delText>u</w:delText>
        </w:r>
        <w:r w:rsidDel="00711A3B">
          <w:delText>c</w:delText>
        </w:r>
        <w:r w:rsidDel="00711A3B">
          <w:delText>e</w:delText>
        </w:r>
        <w:r w:rsidDel="00711A3B">
          <w:delText>s</w:delText>
        </w:r>
      </w:del>
      <w:r>
        <w:t xml:space="preserve"> the values of the individual properties of each phonon</w:t>
      </w:r>
      <w:ins w:id="68" w:author="Alan" w:date="2012-10-29T12:57:00Z">
        <w:r w:rsidR="00711A3B">
          <w:t xml:space="preserve"> mode</w:t>
        </w:r>
      </w:ins>
      <w:r>
        <w:t xml:space="preserve"> in the system.</w:t>
      </w:r>
      <w:ins w:id="69" w:author="Alan" w:date="2012-10-29T12:57:00Z">
        <w:r w:rsidR="00711A3B">
          <w:t xml:space="preserve"> These properties can then be used to predict thermal conductivity </w:t>
        </w:r>
        <w:r w:rsidR="00711A3B">
          <w:t>from the</w:t>
        </w:r>
        <w:r w:rsidR="00711A3B">
          <w:t xml:space="preserve"> </w:t>
        </w:r>
        <w:r>
          <w:t>bottom-up</w:t>
        </w:r>
      </w:ins>
      <w:ins w:id="70" w:author="Alan" w:date="2012-10-29T14:27:00Z">
        <w:r>
          <w:t xml:space="preserve">, allowing us to </w:t>
        </w:r>
      </w:ins>
      <w:del w:id="71" w:author="Alan" w:date="2012-10-29T14:27:00Z">
        <w:r w:rsidDel="001E2475">
          <w:delText xml:space="preserve"> </w:delText>
        </w:r>
        <w:r w:rsidDel="001E2475">
          <w:delText>U</w:delText>
        </w:r>
        <w:r w:rsidDel="001E2475">
          <w:delText>s</w:delText>
        </w:r>
        <w:r w:rsidDel="001E2475">
          <w:delText>i</w:delText>
        </w:r>
        <w:r w:rsidDel="001E2475">
          <w:delText>n</w:delText>
        </w:r>
        <w:r w:rsidDel="001E2475">
          <w:delText>g</w:delText>
        </w:r>
        <w:r w:rsidDel="001E2475">
          <w:delText xml:space="preserve"> </w:delText>
        </w:r>
        <w:r w:rsidDel="001E2475">
          <w:delText>b</w:delText>
        </w:r>
        <w:r w:rsidDel="001E2475">
          <w:delText>o</w:delText>
        </w:r>
        <w:r w:rsidDel="001E2475">
          <w:delText>t</w:delText>
        </w:r>
        <w:r w:rsidDel="001E2475">
          <w:delText>h</w:delText>
        </w:r>
        <w:r w:rsidDel="001E2475">
          <w:delText xml:space="preserve"> </w:delText>
        </w:r>
        <w:r w:rsidDel="001E2475">
          <w:delText>t</w:delText>
        </w:r>
        <w:r w:rsidDel="001E2475">
          <w:delText>e</w:delText>
        </w:r>
        <w:r w:rsidDel="001E2475">
          <w:delText>c</w:delText>
        </w:r>
        <w:r w:rsidDel="001E2475">
          <w:delText>h</w:delText>
        </w:r>
        <w:r w:rsidDel="001E2475">
          <w:delText>n</w:delText>
        </w:r>
        <w:r w:rsidDel="001E2475">
          <w:delText>i</w:delText>
        </w:r>
        <w:r w:rsidDel="001E2475">
          <w:delText>q</w:delText>
        </w:r>
        <w:r w:rsidDel="001E2475">
          <w:delText>u</w:delText>
        </w:r>
        <w:r w:rsidDel="001E2475">
          <w:delText>e</w:delText>
        </w:r>
        <w:r w:rsidDel="001E2475">
          <w:delText>s</w:delText>
        </w:r>
        <w:r w:rsidDel="001E2475">
          <w:delText>,</w:delText>
        </w:r>
        <w:r w:rsidDel="001E2475">
          <w:delText xml:space="preserve"> </w:delText>
        </w:r>
        <w:r w:rsidDel="001E2475">
          <w:delText>w</w:delText>
        </w:r>
        <w:r w:rsidDel="001E2475">
          <w:delText>e</w:delText>
        </w:r>
        <w:r w:rsidDel="001E2475">
          <w:delText xml:space="preserve"> </w:delText>
        </w:r>
        <w:r w:rsidDel="001E2475">
          <w:delText>c</w:delText>
        </w:r>
        <w:r w:rsidDel="001E2475">
          <w:delText>o</w:delText>
        </w:r>
        <w:r w:rsidDel="001E2475">
          <w:delText>n</w:delText>
        </w:r>
        <w:r w:rsidDel="001E2475">
          <w:delText>f</w:delText>
        </w:r>
        <w:r w:rsidDel="001E2475">
          <w:delText>i</w:delText>
        </w:r>
        <w:r w:rsidDel="001E2475">
          <w:delText>r</w:delText>
        </w:r>
        <w:r w:rsidDel="001E2475">
          <w:delText>m</w:delText>
        </w:r>
        <w:r w:rsidDel="001E2475">
          <w:delText xml:space="preserve"> </w:delText>
        </w:r>
        <w:r w:rsidDel="001E2475">
          <w:delText>t</w:delText>
        </w:r>
        <w:r w:rsidDel="001E2475">
          <w:delText>h</w:delText>
        </w:r>
        <w:r w:rsidDel="001E2475">
          <w:delText>e</w:delText>
        </w:r>
        <w:r w:rsidDel="001E2475">
          <w:delText xml:space="preserve"> </w:delText>
        </w:r>
        <w:r w:rsidDel="001E2475">
          <w:delText>m</w:delText>
        </w:r>
        <w:r w:rsidDel="001E2475">
          <w:delText>a</w:delText>
        </w:r>
        <w:r w:rsidDel="001E2475">
          <w:delText>c</w:delText>
        </w:r>
        <w:r w:rsidDel="001E2475">
          <w:delText>r</w:delText>
        </w:r>
        <w:r w:rsidDel="001E2475">
          <w:delText>o</w:delText>
        </w:r>
        <w:r w:rsidDel="001E2475">
          <w:delText>s</w:delText>
        </w:r>
        <w:r w:rsidDel="001E2475">
          <w:delText>c</w:delText>
        </w:r>
        <w:r w:rsidDel="001E2475">
          <w:delText>o</w:delText>
        </w:r>
        <w:r w:rsidDel="001E2475">
          <w:delText>p</w:delText>
        </w:r>
        <w:r w:rsidDel="001E2475">
          <w:delText>i</w:delText>
        </w:r>
        <w:r w:rsidDel="001E2475">
          <w:delText>c</w:delText>
        </w:r>
        <w:r w:rsidDel="001E2475">
          <w:delText xml:space="preserve"> </w:delText>
        </w:r>
        <w:r w:rsidDel="001E2475">
          <w:delText>r</w:delText>
        </w:r>
        <w:r w:rsidDel="001E2475">
          <w:delText>e</w:delText>
        </w:r>
        <w:r w:rsidDel="001E2475">
          <w:delText>s</w:delText>
        </w:r>
        <w:r w:rsidDel="001E2475">
          <w:delText>p</w:delText>
        </w:r>
        <w:r w:rsidDel="001E2475">
          <w:delText>o</w:delText>
        </w:r>
        <w:r w:rsidDel="001E2475">
          <w:delText>n</w:delText>
        </w:r>
        <w:r w:rsidDel="001E2475">
          <w:delText>s</w:delText>
        </w:r>
        <w:r w:rsidDel="001E2475">
          <w:delText>e</w:delText>
        </w:r>
        <w:r w:rsidDel="001E2475">
          <w:delText xml:space="preserve"> </w:delText>
        </w:r>
        <w:r w:rsidDel="001E2475">
          <w:delText>t</w:delText>
        </w:r>
        <w:r w:rsidDel="001E2475">
          <w:delText>o</w:delText>
        </w:r>
        <w:r w:rsidDel="001E2475">
          <w:delText xml:space="preserve"> </w:delText>
        </w:r>
        <w:r w:rsidDel="001E2475">
          <w:delText>s</w:delText>
        </w:r>
        <w:r w:rsidDel="001E2475">
          <w:delText>t</w:delText>
        </w:r>
        <w:r w:rsidDel="001E2475">
          <w:delText>r</w:delText>
        </w:r>
        <w:r w:rsidDel="001E2475">
          <w:delText>a</w:delText>
        </w:r>
        <w:r w:rsidDel="001E2475">
          <w:delText>i</w:delText>
        </w:r>
        <w:r w:rsidDel="001E2475">
          <w:delText>n</w:delText>
        </w:r>
        <w:r w:rsidDel="001E2475">
          <w:delText xml:space="preserve"> </w:delText>
        </w:r>
        <w:r w:rsidDel="001E2475">
          <w:delText>i</w:delText>
        </w:r>
        <w:r w:rsidDel="001E2475">
          <w:delText>n</w:delText>
        </w:r>
        <w:r w:rsidDel="001E2475">
          <w:delText xml:space="preserve"> </w:delText>
        </w:r>
        <w:r w:rsidDel="001E2475">
          <w:delText>o</w:delText>
        </w:r>
        <w:r w:rsidDel="001E2475">
          <w:delText>u</w:delText>
        </w:r>
        <w:r w:rsidDel="001E2475">
          <w:delText>r</w:delText>
        </w:r>
        <w:r w:rsidDel="001E2475">
          <w:delText xml:space="preserve"> </w:delText>
        </w:r>
        <w:r w:rsidDel="001E2475">
          <w:delText>m</w:delText>
        </w:r>
        <w:r w:rsidDel="001E2475">
          <w:delText>o</w:delText>
        </w:r>
        <w:r w:rsidDel="001E2475">
          <w:delText>d</w:delText>
        </w:r>
        <w:r w:rsidDel="001E2475">
          <w:delText>e</w:delText>
        </w:r>
        <w:r w:rsidDel="001E2475">
          <w:delText>l</w:delText>
        </w:r>
        <w:r w:rsidDel="001E2475">
          <w:delText xml:space="preserve"> </w:delText>
        </w:r>
        <w:r w:rsidDel="001E2475">
          <w:delText>L</w:delText>
        </w:r>
        <w:r w:rsidDel="001E2475">
          <w:delText>J</w:delText>
        </w:r>
        <w:r w:rsidDel="001E2475">
          <w:delText xml:space="preserve"> </w:delText>
        </w:r>
        <w:r w:rsidDel="001E2475">
          <w:delText>s</w:delText>
        </w:r>
        <w:r w:rsidDel="001E2475">
          <w:delText>y</w:delText>
        </w:r>
        <w:r w:rsidDel="001E2475">
          <w:delText>s</w:delText>
        </w:r>
        <w:r w:rsidDel="001E2475">
          <w:delText>t</w:delText>
        </w:r>
        <w:r w:rsidDel="001E2475">
          <w:delText>e</w:delText>
        </w:r>
        <w:r w:rsidDel="001E2475">
          <w:delText>m</w:delText>
        </w:r>
        <w:r w:rsidDel="001E2475">
          <w:delText xml:space="preserve"> </w:delText>
        </w:r>
        <w:r w:rsidDel="001E2475">
          <w:delText>a</w:delText>
        </w:r>
        <w:r w:rsidDel="001E2475">
          <w:delText>n</w:delText>
        </w:r>
        <w:r w:rsidDel="001E2475">
          <w:delText>d</w:delText>
        </w:r>
        <w:r w:rsidDel="001E2475">
          <w:delText xml:space="preserve"> </w:delText>
        </w:r>
      </w:del>
      <w:r>
        <w:t xml:space="preserve">elucidate the mechanisms responsible for </w:t>
      </w:r>
      <w:del w:id="72" w:author="Alan" w:date="2012-10-29T14:27:00Z">
        <w:r w:rsidDel="001E2475">
          <w:delText xml:space="preserve">this change from an </w:delText>
        </w:r>
        <w:r w:rsidDel="001E2475">
          <w:delText>particle level standpoint</w:delText>
        </w:r>
      </w:del>
      <w:ins w:id="73" w:author="Alan" w:date="2012-10-29T14:27:00Z">
        <w:r>
          <w:t>the thermal conductivity change</w:t>
        </w:r>
      </w:ins>
      <w:r>
        <w:t>.</w:t>
      </w:r>
    </w:p>
    <w:sectPr w:rsidR="00467E18" w:rsidSect="00467E1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Alan" w:date="2012-10-29T12:50:00Z" w:initials="A">
    <w:p w:rsidR="00711A3B" w:rsidRDefault="00711A3B">
      <w:pPr>
        <w:pStyle w:val="CommentText"/>
      </w:pPr>
      <w:r>
        <w:rPr>
          <w:rStyle w:val="CommentReference"/>
        </w:rPr>
        <w:annotationRef/>
      </w:r>
      <w:r>
        <w:t>What are the effects?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467E18"/>
    <w:rsid w:val="001E2475"/>
    <w:rsid w:val="00467E18"/>
    <w:rsid w:val="0071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7E18"/>
    <w:pPr>
      <w:widowControl w:val="0"/>
      <w:tabs>
        <w:tab w:val="left" w:pos="709"/>
      </w:tabs>
      <w:suppressAutoHyphens/>
    </w:pPr>
    <w:rPr>
      <w:rFonts w:ascii="Liberation Serif" w:eastAsia="Droid Sans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67E1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67E18"/>
    <w:pPr>
      <w:spacing w:after="120"/>
    </w:pPr>
  </w:style>
  <w:style w:type="paragraph" w:styleId="List">
    <w:name w:val="List"/>
    <w:basedOn w:val="Textbody"/>
    <w:rsid w:val="00467E18"/>
  </w:style>
  <w:style w:type="paragraph" w:styleId="Caption">
    <w:name w:val="caption"/>
    <w:basedOn w:val="Normal"/>
    <w:rsid w:val="00467E1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67E18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71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A3B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A3B"/>
    <w:rPr>
      <w:rFonts w:ascii="Liberation Serif" w:eastAsia="Droid Sans" w:hAnsi="Liberation Serif" w:cs="Mangal"/>
      <w:color w:val="00000A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A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A3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3B"/>
    <w:rPr>
      <w:rFonts w:ascii="Tahoma" w:eastAsia="Droid Sans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Parrish</dc:creator>
  <cp:lastModifiedBy>Alan</cp:lastModifiedBy>
  <cp:revision>3</cp:revision>
  <dcterms:created xsi:type="dcterms:W3CDTF">2012-10-29T17:57:00Z</dcterms:created>
  <dcterms:modified xsi:type="dcterms:W3CDTF">2012-10-29T19:27:00Z</dcterms:modified>
</cp:coreProperties>
</file>