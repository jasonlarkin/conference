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A2" w:rsidRDefault="002C7302">
      <w:r>
        <w:rPr>
          <w:b/>
          <w:sz w:val="24"/>
          <w:szCs w:val="24"/>
        </w:rPr>
        <w:t>Evaluation of the Virtual Crystal Approximation</w:t>
      </w:r>
      <w:ins w:id="0" w:author="Alan" w:date="2012-10-29T12:11:00Z">
        <w:r w:rsidR="0077070C">
          <w:rPr>
            <w:b/>
            <w:sz w:val="24"/>
            <w:szCs w:val="24"/>
          </w:rPr>
          <w:t xml:space="preserve"> for Predicting Thermal Conductivity</w:t>
        </w:r>
      </w:ins>
    </w:p>
    <w:p w:rsidR="0077070C" w:rsidRDefault="002C7302">
      <w:pPr>
        <w:rPr>
          <w:ins w:id="1" w:author="Alan" w:date="2012-10-29T12:14:00Z"/>
          <w:sz w:val="24"/>
          <w:szCs w:val="24"/>
        </w:rPr>
      </w:pPr>
      <w:r>
        <w:rPr>
          <w:sz w:val="24"/>
          <w:szCs w:val="24"/>
        </w:rPr>
        <w:t xml:space="preserve">Accurately predicting the thermal conductivity of a dielectric or semiconducting material requires the properties of phonons from the entire </w:t>
      </w:r>
      <w:proofErr w:type="spellStart"/>
      <w:r>
        <w:rPr>
          <w:sz w:val="24"/>
          <w:szCs w:val="24"/>
        </w:rPr>
        <w:t>Brillou</w:t>
      </w:r>
      <w:ins w:id="2" w:author="Alan" w:date="2012-10-29T12:11:00Z">
        <w:r w:rsidR="0077070C">
          <w:rPr>
            <w:sz w:val="24"/>
            <w:szCs w:val="24"/>
          </w:rPr>
          <w:t>i</w:t>
        </w:r>
      </w:ins>
      <w:del w:id="3" w:author="Alan" w:date="2012-10-29T12:11:00Z">
        <w:r w:rsidDel="0077070C">
          <w:rPr>
            <w:sz w:val="24"/>
            <w:szCs w:val="24"/>
          </w:rPr>
          <w:delText>o</w:delText>
        </w:r>
      </w:del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zone. Accurate predictions of phonon properties for bulk systems can be made with anharmonic lattice dyna</w:t>
      </w:r>
      <w:r>
        <w:rPr>
          <w:sz w:val="24"/>
          <w:szCs w:val="24"/>
        </w:rPr>
        <w:t>mics</w:t>
      </w:r>
      <w:ins w:id="4" w:author="Alan" w:date="2012-10-29T12:14:00Z">
        <w:r w:rsidR="0077070C">
          <w:rPr>
            <w:sz w:val="24"/>
            <w:szCs w:val="24"/>
          </w:rPr>
          <w:t xml:space="preserve"> theory</w:t>
        </w:r>
      </w:ins>
      <w:r>
        <w:rPr>
          <w:sz w:val="24"/>
          <w:szCs w:val="24"/>
        </w:rPr>
        <w:t xml:space="preserve"> using </w:t>
      </w:r>
      <w:proofErr w:type="spellStart"/>
      <w:r>
        <w:rPr>
          <w:i/>
          <w:iCs/>
          <w:sz w:val="24"/>
          <w:szCs w:val="24"/>
        </w:rPr>
        <w:t>ab</w:t>
      </w:r>
      <w:proofErr w:type="spellEnd"/>
      <w:r>
        <w:rPr>
          <w:i/>
          <w:iCs/>
          <w:sz w:val="24"/>
          <w:szCs w:val="24"/>
        </w:rPr>
        <w:t xml:space="preserve"> initio</w:t>
      </w:r>
      <w:r>
        <w:rPr>
          <w:sz w:val="24"/>
          <w:szCs w:val="24"/>
        </w:rPr>
        <w:t xml:space="preserve"> calculations. However, computational costs limit the size of unit cells in </w:t>
      </w:r>
      <w:proofErr w:type="spellStart"/>
      <w:r>
        <w:rPr>
          <w:i/>
          <w:iCs/>
          <w:sz w:val="24"/>
          <w:szCs w:val="24"/>
        </w:rPr>
        <w:t>ab</w:t>
      </w:r>
      <w:proofErr w:type="spellEnd"/>
      <w:r>
        <w:rPr>
          <w:i/>
          <w:iCs/>
          <w:sz w:val="24"/>
          <w:szCs w:val="24"/>
        </w:rPr>
        <w:t xml:space="preserve"> initio</w:t>
      </w:r>
      <w:r>
        <w:rPr>
          <w:sz w:val="24"/>
          <w:szCs w:val="24"/>
        </w:rPr>
        <w:t xml:space="preserve"> calculations to be less than 100 atoms, making it difficult to directly incorporate the effects of disorder. Alternatively, theory </w:t>
      </w:r>
      <w:ins w:id="5" w:author="Alan" w:date="2012-10-29T12:14:00Z">
        <w:r w:rsidR="0077070C">
          <w:rPr>
            <w:sz w:val="24"/>
            <w:szCs w:val="24"/>
          </w:rPr>
          <w:t>that</w:t>
        </w:r>
      </w:ins>
      <w:del w:id="6" w:author="Alan" w:date="2012-10-29T12:14:00Z">
        <w:r w:rsidDel="0077070C">
          <w:rPr>
            <w:sz w:val="24"/>
            <w:szCs w:val="24"/>
          </w:rPr>
          <w:delText>w</w:delText>
        </w:r>
        <w:r w:rsidDel="0077070C">
          <w:rPr>
            <w:sz w:val="24"/>
            <w:szCs w:val="24"/>
          </w:rPr>
          <w:delText>h</w:delText>
        </w:r>
        <w:r w:rsidDel="0077070C">
          <w:rPr>
            <w:sz w:val="24"/>
            <w:szCs w:val="24"/>
          </w:rPr>
          <w:delText>i</w:delText>
        </w:r>
        <w:r w:rsidDel="0077070C">
          <w:rPr>
            <w:sz w:val="24"/>
            <w:szCs w:val="24"/>
          </w:rPr>
          <w:delText>c</w:delText>
        </w:r>
        <w:r w:rsidDel="0077070C">
          <w:rPr>
            <w:sz w:val="24"/>
            <w:szCs w:val="24"/>
          </w:rPr>
          <w:delText>h</w:delText>
        </w:r>
      </w:del>
      <w:r>
        <w:rPr>
          <w:sz w:val="24"/>
          <w:szCs w:val="24"/>
        </w:rPr>
        <w:t xml:space="preserve"> treats disord</w:t>
      </w:r>
      <w:r>
        <w:rPr>
          <w:sz w:val="24"/>
          <w:szCs w:val="24"/>
        </w:rPr>
        <w:t>er as a harmonic perturbation can be used to estimate the reduction in phonon lifetimes due to disorder scattering without the use of a large unit cell. Under this approximation, the disordered crystal is replaced with a perfect “virtual crystal” with prop</w:t>
      </w:r>
      <w:r>
        <w:rPr>
          <w:sz w:val="24"/>
          <w:szCs w:val="24"/>
        </w:rPr>
        <w:t xml:space="preserve">erties equivalent to an averaging over the disorder (e.g.  </w:t>
      </w:r>
      <w:proofErr w:type="gramStart"/>
      <w:r>
        <w:rPr>
          <w:sz w:val="24"/>
          <w:szCs w:val="24"/>
        </w:rPr>
        <w:t>mass</w:t>
      </w:r>
      <w:proofErr w:type="gramEnd"/>
      <w:ins w:id="7" w:author="Alan" w:date="2012-10-29T12:12:00Z">
        <w:r w:rsidR="0077070C">
          <w:rPr>
            <w:sz w:val="24"/>
            <w:szCs w:val="24"/>
          </w:rPr>
          <w:t xml:space="preserve"> or</w:t>
        </w:r>
      </w:ins>
      <w:del w:id="8" w:author="Alan" w:date="2012-10-29T12:12:00Z">
        <w:r w:rsidDel="0077070C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bond strength</w:t>
      </w:r>
      <w:del w:id="9" w:author="Alan" w:date="2012-10-29T12:12:00Z">
        <w:r w:rsidDel="0077070C">
          <w:rPr>
            <w:sz w:val="24"/>
            <w:szCs w:val="24"/>
          </w:rPr>
          <w:delText>,</w:delText>
        </w:r>
        <w:r w:rsidDel="0077070C">
          <w:rPr>
            <w:sz w:val="24"/>
            <w:szCs w:val="24"/>
          </w:rPr>
          <w:delText xml:space="preserve"> </w:delText>
        </w:r>
        <w:r w:rsidDel="0077070C">
          <w:rPr>
            <w:sz w:val="24"/>
            <w:szCs w:val="24"/>
          </w:rPr>
          <w:delText>e</w:delText>
        </w:r>
        <w:r w:rsidDel="0077070C">
          <w:rPr>
            <w:sz w:val="24"/>
            <w:szCs w:val="24"/>
          </w:rPr>
          <w:delText>t</w:delText>
        </w:r>
        <w:r w:rsidDel="0077070C">
          <w:rPr>
            <w:sz w:val="24"/>
            <w:szCs w:val="24"/>
          </w:rPr>
          <w:delText>c</w:delText>
        </w:r>
        <w:r w:rsidDel="0077070C">
          <w:rPr>
            <w:sz w:val="24"/>
            <w:szCs w:val="24"/>
          </w:rPr>
          <w:delText>.</w:delText>
        </w:r>
      </w:del>
      <w:r>
        <w:rPr>
          <w:sz w:val="24"/>
          <w:szCs w:val="24"/>
        </w:rPr>
        <w:t xml:space="preserve">). </w:t>
      </w:r>
    </w:p>
    <w:p w:rsidR="004040A2" w:rsidRDefault="0077070C">
      <w:ins w:id="10" w:author="Alan" w:date="2012-10-29T12:14:00Z">
        <w:r>
          <w:rPr>
            <w:sz w:val="24"/>
            <w:szCs w:val="24"/>
          </w:rPr>
          <w:t xml:space="preserve">In this work, </w:t>
        </w:r>
      </w:ins>
      <w:del w:id="11" w:author="Alan" w:date="2012-10-29T12:14:00Z">
        <w:r w:rsidR="002C7302" w:rsidDel="0077070C">
          <w:rPr>
            <w:sz w:val="24"/>
            <w:szCs w:val="24"/>
          </w:rPr>
          <w:delText>T</w:delText>
        </w:r>
      </w:del>
      <w:ins w:id="12" w:author="Alan" w:date="2012-10-29T12:14:00Z">
        <w:r>
          <w:rPr>
            <w:sz w:val="24"/>
            <w:szCs w:val="24"/>
          </w:rPr>
          <w:t>t</w:t>
        </w:r>
      </w:ins>
      <w:r w:rsidR="002C7302">
        <w:rPr>
          <w:sz w:val="24"/>
          <w:szCs w:val="24"/>
        </w:rPr>
        <w:t xml:space="preserve">he </w:t>
      </w:r>
      <w:del w:id="13" w:author="Alan" w:date="2012-10-29T12:14:00Z">
        <w:r w:rsidR="002C7302" w:rsidDel="0077070C">
          <w:rPr>
            <w:sz w:val="24"/>
            <w:szCs w:val="24"/>
          </w:rPr>
          <w:delText>“</w:delText>
        </w:r>
      </w:del>
      <w:r w:rsidR="002C7302">
        <w:rPr>
          <w:sz w:val="24"/>
          <w:szCs w:val="24"/>
        </w:rPr>
        <w:t>virtual crystal</w:t>
      </w:r>
      <w:del w:id="14" w:author="Alan" w:date="2012-10-29T12:15:00Z">
        <w:r w:rsidR="002C7302" w:rsidDel="0077070C">
          <w:rPr>
            <w:sz w:val="24"/>
            <w:szCs w:val="24"/>
          </w:rPr>
          <w:delText>”</w:delText>
        </w:r>
      </w:del>
      <w:r w:rsidR="002C7302">
        <w:rPr>
          <w:sz w:val="24"/>
          <w:szCs w:val="24"/>
        </w:rPr>
        <w:t xml:space="preserve"> approximation</w:t>
      </w:r>
      <w:ins w:id="15" w:author="Alan" w:date="2012-10-29T12:15:00Z">
        <w:r>
          <w:rPr>
            <w:sz w:val="24"/>
            <w:szCs w:val="24"/>
          </w:rPr>
          <w:t xml:space="preserve"> for mass diso</w:t>
        </w:r>
      </w:ins>
      <w:ins w:id="16" w:author="Alan" w:date="2012-10-29T12:19:00Z">
        <w:r>
          <w:rPr>
            <w:sz w:val="24"/>
            <w:szCs w:val="24"/>
          </w:rPr>
          <w:t>r</w:t>
        </w:r>
      </w:ins>
      <w:ins w:id="17" w:author="Alan" w:date="2012-10-29T12:15:00Z">
        <w:r>
          <w:rPr>
            <w:sz w:val="24"/>
            <w:szCs w:val="24"/>
          </w:rPr>
          <w:t>der</w:t>
        </w:r>
      </w:ins>
      <w:r w:rsidR="002C7302">
        <w:rPr>
          <w:sz w:val="24"/>
          <w:szCs w:val="24"/>
        </w:rPr>
        <w:t xml:space="preserve"> is evaluated </w:t>
      </w:r>
      <w:ins w:id="18" w:author="Alan" w:date="2012-10-29T12:15:00Z">
        <w:r>
          <w:rPr>
            <w:sz w:val="24"/>
            <w:szCs w:val="24"/>
          </w:rPr>
          <w:t>by</w:t>
        </w:r>
      </w:ins>
      <w:del w:id="19" w:author="Alan" w:date="2012-10-29T12:15:00Z"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>d</w:delText>
        </w:r>
      </w:del>
      <w:r w:rsidR="002C7302">
        <w:rPr>
          <w:sz w:val="24"/>
          <w:szCs w:val="24"/>
        </w:rPr>
        <w:t xml:space="preserve"> examin</w:t>
      </w:r>
      <w:ins w:id="20" w:author="Alan" w:date="2012-10-29T12:15:00Z">
        <w:r>
          <w:rPr>
            <w:sz w:val="24"/>
            <w:szCs w:val="24"/>
          </w:rPr>
          <w:t>ing</w:t>
        </w:r>
      </w:ins>
      <w:del w:id="21" w:author="Alan" w:date="2012-10-29T12:15:00Z"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>d</w:delText>
        </w:r>
        <w:r w:rsidR="002C7302" w:rsidDel="0077070C">
          <w:rPr>
            <w:sz w:val="24"/>
            <w:szCs w:val="24"/>
          </w:rPr>
          <w:delText xml:space="preserve"> using</w:delText>
        </w:r>
      </w:del>
      <w:r w:rsidR="002C7302">
        <w:rPr>
          <w:sz w:val="24"/>
          <w:szCs w:val="24"/>
        </w:rPr>
        <w:t xml:space="preserve"> two model alloy</w:t>
      </w:r>
      <w:del w:id="22" w:author="Alan" w:date="2012-10-29T12:20:00Z"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>d</w:delText>
        </w:r>
      </w:del>
      <w:r w:rsidR="002C7302">
        <w:rPr>
          <w:sz w:val="24"/>
          <w:szCs w:val="24"/>
        </w:rPr>
        <w:t xml:space="preserve"> systems: </w:t>
      </w:r>
      <w:proofErr w:type="spellStart"/>
      <w:r w:rsidR="002C7302">
        <w:rPr>
          <w:sz w:val="24"/>
          <w:szCs w:val="24"/>
        </w:rPr>
        <w:t>Lennard</w:t>
      </w:r>
      <w:proofErr w:type="spellEnd"/>
      <w:r w:rsidR="002C7302">
        <w:rPr>
          <w:sz w:val="24"/>
          <w:szCs w:val="24"/>
        </w:rPr>
        <w:t xml:space="preserve">-Jones argon and </w:t>
      </w:r>
      <w:proofErr w:type="spellStart"/>
      <w:r w:rsidR="002C7302">
        <w:rPr>
          <w:sz w:val="24"/>
          <w:szCs w:val="24"/>
        </w:rPr>
        <w:t>Stillinger</w:t>
      </w:r>
      <w:proofErr w:type="spellEnd"/>
      <w:r w:rsidR="002C7302">
        <w:rPr>
          <w:sz w:val="24"/>
          <w:szCs w:val="24"/>
        </w:rPr>
        <w:t>-Weber silicon. In both cases the perfec</w:t>
      </w:r>
      <w:r w:rsidR="002C7302">
        <w:rPr>
          <w:sz w:val="24"/>
          <w:szCs w:val="24"/>
        </w:rPr>
        <w:t>t crystal is alloyed with a heavier mass species up to equal concentration (</w:t>
      </w:r>
      <w:commentRangeStart w:id="23"/>
      <w:r w:rsidR="002C7302">
        <w:rPr>
          <w:sz w:val="24"/>
          <w:szCs w:val="24"/>
        </w:rPr>
        <w:t>non-</w:t>
      </w:r>
      <w:proofErr w:type="spellStart"/>
      <w:r w:rsidR="002C7302">
        <w:rPr>
          <w:sz w:val="24"/>
          <w:szCs w:val="24"/>
        </w:rPr>
        <w:t>perturbative</w:t>
      </w:r>
      <w:proofErr w:type="spellEnd"/>
      <w:r w:rsidR="002C7302">
        <w:rPr>
          <w:sz w:val="24"/>
          <w:szCs w:val="24"/>
        </w:rPr>
        <w:t>)</w:t>
      </w:r>
      <w:commentRangeEnd w:id="23"/>
      <w:r>
        <w:rPr>
          <w:rStyle w:val="CommentReference"/>
        </w:rPr>
        <w:commentReference w:id="23"/>
      </w:r>
      <w:r w:rsidR="002C7302">
        <w:rPr>
          <w:sz w:val="24"/>
          <w:szCs w:val="24"/>
        </w:rPr>
        <w:t>. These two alloyed systems have different</w:t>
      </w:r>
      <w:ins w:id="24" w:author="Alan" w:date="2012-10-29T12:16:00Z">
        <w:r>
          <w:rPr>
            <w:sz w:val="24"/>
            <w:szCs w:val="24"/>
          </w:rPr>
          <w:t xml:space="preserve"> ranges of </w:t>
        </w:r>
      </w:ins>
      <w:del w:id="25" w:author="Alan" w:date="2012-10-29T12:16:00Z"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>r</w:delText>
        </w:r>
        <w:r w:rsidR="002C7302" w:rsidDel="0077070C">
          <w:rPr>
            <w:sz w:val="24"/>
            <w:szCs w:val="24"/>
          </w:rPr>
          <w:delText>m</w:delText>
        </w:r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>l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>o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>d</w:delText>
        </w:r>
        <w:r w:rsidR="002C7302" w:rsidDel="0077070C">
          <w:rPr>
            <w:sz w:val="24"/>
            <w:szCs w:val="24"/>
          </w:rPr>
          <w:delText>u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v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y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>p</w:delText>
        </w:r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r</w:delText>
        </w:r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(</w:delText>
        </w:r>
        <w:r w:rsidR="002C7302" w:rsidDel="0077070C">
          <w:rPr>
            <w:sz w:val="24"/>
            <w:szCs w:val="24"/>
          </w:rPr>
          <w:delText>w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r</w:delText>
        </w:r>
      </w:del>
      <w:del w:id="26" w:author="Alan" w:date="2012-10-29T12:15:00Z"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>p</w:delText>
        </w:r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o</w:delText>
        </w:r>
        <w:r w:rsidR="002C7302" w:rsidDel="0077070C">
          <w:rPr>
            <w:sz w:val="24"/>
            <w:szCs w:val="24"/>
          </w:rPr>
          <w:delText xml:space="preserve"> </w:delText>
        </w:r>
      </w:del>
      <w:r w:rsidR="002C7302">
        <w:rPr>
          <w:sz w:val="24"/>
          <w:szCs w:val="24"/>
        </w:rPr>
        <w:t>phonon frequencies, lifetimes, and mean free paths</w:t>
      </w:r>
      <w:del w:id="27" w:author="Alan" w:date="2012-10-29T12:16:00Z">
        <w:r w:rsidR="002C7302" w:rsidDel="0077070C">
          <w:rPr>
            <w:sz w:val="24"/>
            <w:szCs w:val="24"/>
          </w:rPr>
          <w:delText>)</w:delText>
        </w:r>
      </w:del>
      <w:r w:rsidR="002C7302">
        <w:rPr>
          <w:sz w:val="24"/>
          <w:szCs w:val="24"/>
        </w:rPr>
        <w:t xml:space="preserve">. For </w:t>
      </w:r>
      <w:proofErr w:type="spellStart"/>
      <w:r w:rsidR="002C7302">
        <w:rPr>
          <w:sz w:val="24"/>
          <w:szCs w:val="24"/>
        </w:rPr>
        <w:t>Stillinger</w:t>
      </w:r>
      <w:proofErr w:type="spellEnd"/>
      <w:r w:rsidR="002C7302">
        <w:rPr>
          <w:sz w:val="24"/>
          <w:szCs w:val="24"/>
        </w:rPr>
        <w:t xml:space="preserve">-Weber </w:t>
      </w:r>
      <w:r w:rsidR="002C7302">
        <w:rPr>
          <w:sz w:val="24"/>
          <w:szCs w:val="24"/>
        </w:rPr>
        <w:t xml:space="preserve">silicon, the virtual crystal approximation predicts phonon properties and thermal conductivity in good agreement with molecular dynamics-based methods. </w:t>
      </w:r>
      <w:del w:id="28" w:author="Alan" w:date="2012-10-29T12:17:00Z">
        <w:r w:rsidR="002C7302" w:rsidDel="0077070C">
          <w:rPr>
            <w:sz w:val="24"/>
            <w:szCs w:val="24"/>
          </w:rPr>
          <w:delText>In contrast to Stillinger-Weber silicon, high frequency modes are dominant in Lennard-Jones argon's ther</w:delText>
        </w:r>
        <w:r w:rsidR="002C7302" w:rsidDel="0077070C">
          <w:rPr>
            <w:sz w:val="24"/>
            <w:szCs w:val="24"/>
          </w:rPr>
          <w:delText xml:space="preserve">mal conductivity spectrum. </w:delText>
        </w:r>
      </w:del>
      <w:r w:rsidR="002C7302">
        <w:rPr>
          <w:sz w:val="24"/>
          <w:szCs w:val="24"/>
        </w:rPr>
        <w:t xml:space="preserve">For </w:t>
      </w:r>
      <w:proofErr w:type="spellStart"/>
      <w:r w:rsidR="002C7302">
        <w:rPr>
          <w:sz w:val="24"/>
          <w:szCs w:val="24"/>
        </w:rPr>
        <w:t>Lennard</w:t>
      </w:r>
      <w:proofErr w:type="spellEnd"/>
      <w:r w:rsidR="002C7302">
        <w:rPr>
          <w:sz w:val="24"/>
          <w:szCs w:val="24"/>
        </w:rPr>
        <w:t>-Jones argon,</w:t>
      </w:r>
      <w:del w:id="29" w:author="Alan" w:date="2012-10-29T12:17:00Z"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>o</w:delText>
        </w:r>
        <w:r w:rsidR="002C7302" w:rsidDel="0077070C">
          <w:rPr>
            <w:sz w:val="24"/>
            <w:szCs w:val="24"/>
          </w:rPr>
          <w:delText>w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>t</w:delText>
        </w:r>
      </w:del>
      <w:r w:rsidR="002C7302">
        <w:rPr>
          <w:sz w:val="24"/>
          <w:szCs w:val="24"/>
        </w:rPr>
        <w:t xml:space="preserve"> the virtual crystal approximation</w:t>
      </w:r>
      <w:del w:id="30" w:author="Alan" w:date="2012-10-29T12:17:00Z"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u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>g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>r</w:delText>
        </w:r>
        <w:r w:rsidR="002C7302" w:rsidDel="0077070C">
          <w:rPr>
            <w:sz w:val="24"/>
            <w:szCs w:val="24"/>
          </w:rPr>
          <w:delText>m</w:delText>
        </w:r>
        <w:r w:rsidR="002C7302" w:rsidDel="0077070C">
          <w:rPr>
            <w:sz w:val="24"/>
            <w:szCs w:val="24"/>
          </w:rPr>
          <w:delText>o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l</w:delText>
        </w:r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d</w:delText>
        </w:r>
        <w:r w:rsidR="002C7302" w:rsidDel="0077070C">
          <w:rPr>
            <w:sz w:val="24"/>
            <w:szCs w:val="24"/>
          </w:rPr>
          <w:delText>y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>a</w:delText>
        </w:r>
        <w:r w:rsidR="002C7302" w:rsidDel="0077070C">
          <w:rPr>
            <w:sz w:val="24"/>
            <w:szCs w:val="24"/>
          </w:rPr>
          <w:delText>m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>s</w:delText>
        </w:r>
      </w:del>
      <w:r w:rsidR="002C7302">
        <w:rPr>
          <w:sz w:val="24"/>
          <w:szCs w:val="24"/>
        </w:rPr>
        <w:t xml:space="preserve"> </w:t>
      </w:r>
      <w:commentRangeStart w:id="31"/>
      <w:proofErr w:type="spellStart"/>
      <w:r w:rsidR="002C7302">
        <w:rPr>
          <w:sz w:val="24"/>
          <w:szCs w:val="24"/>
        </w:rPr>
        <w:t>underpredicts</w:t>
      </w:r>
      <w:proofErr w:type="spellEnd"/>
      <w:r w:rsidR="002C7302">
        <w:rPr>
          <w:sz w:val="24"/>
          <w:szCs w:val="24"/>
        </w:rPr>
        <w:t xml:space="preserve"> the high frequency phonon lifetimes</w:t>
      </w:r>
      <w:commentRangeEnd w:id="31"/>
      <w:r>
        <w:rPr>
          <w:rStyle w:val="CommentReference"/>
        </w:rPr>
        <w:commentReference w:id="31"/>
      </w:r>
      <w:r w:rsidR="002C7302">
        <w:rPr>
          <w:sz w:val="24"/>
          <w:szCs w:val="24"/>
        </w:rPr>
        <w:t xml:space="preserve">, </w:t>
      </w:r>
      <w:ins w:id="32" w:author="Alan" w:date="2012-10-29T12:17:00Z">
        <w:r>
          <w:rPr>
            <w:sz w:val="24"/>
            <w:szCs w:val="24"/>
          </w:rPr>
          <w:t>leading to an</w:t>
        </w:r>
      </w:ins>
      <w:del w:id="33" w:author="Alan" w:date="2012-10-29T12:17:00Z">
        <w:r w:rsidR="002C7302" w:rsidDel="0077070C">
          <w:rPr>
            <w:sz w:val="24"/>
            <w:szCs w:val="24"/>
          </w:rPr>
          <w:delText>w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c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r</w:delText>
        </w:r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>p</w:delText>
        </w:r>
        <w:r w:rsidR="002C7302" w:rsidDel="0077070C">
          <w:rPr>
            <w:sz w:val="24"/>
            <w:szCs w:val="24"/>
          </w:rPr>
          <w:delText>o</w:delText>
        </w:r>
        <w:r w:rsidR="002C7302" w:rsidDel="0077070C">
          <w:rPr>
            <w:sz w:val="24"/>
            <w:szCs w:val="24"/>
          </w:rPr>
          <w:delText>n</w:delText>
        </w:r>
        <w:r w:rsidR="002C7302" w:rsidDel="0077070C">
          <w:rPr>
            <w:sz w:val="24"/>
            <w:szCs w:val="24"/>
          </w:rPr>
          <w:delText>s</w:delText>
        </w:r>
        <w:r w:rsidR="002C7302" w:rsidDel="0077070C">
          <w:rPr>
            <w:sz w:val="24"/>
            <w:szCs w:val="24"/>
          </w:rPr>
          <w:delText>i</w:delText>
        </w:r>
        <w:r w:rsidR="002C7302" w:rsidDel="0077070C">
          <w:rPr>
            <w:sz w:val="24"/>
            <w:szCs w:val="24"/>
          </w:rPr>
          <w:delText>b</w:delText>
        </w:r>
        <w:r w:rsidR="002C7302" w:rsidDel="0077070C">
          <w:rPr>
            <w:sz w:val="24"/>
            <w:szCs w:val="24"/>
          </w:rPr>
          <w:delText>l</w:delText>
        </w:r>
        <w:r w:rsidR="002C7302" w:rsidDel="0077070C">
          <w:rPr>
            <w:sz w:val="24"/>
            <w:szCs w:val="24"/>
          </w:rPr>
          <w:delText>e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>f</w:delText>
        </w:r>
        <w:r w:rsidR="002C7302" w:rsidDel="0077070C">
          <w:rPr>
            <w:sz w:val="24"/>
            <w:szCs w:val="24"/>
          </w:rPr>
          <w:delText>o</w:delText>
        </w:r>
        <w:r w:rsidR="002C7302" w:rsidDel="0077070C">
          <w:rPr>
            <w:sz w:val="24"/>
            <w:szCs w:val="24"/>
          </w:rPr>
          <w:delText>r</w:delText>
        </w:r>
      </w:del>
      <w:r w:rsidR="002C7302">
        <w:rPr>
          <w:sz w:val="24"/>
          <w:szCs w:val="24"/>
        </w:rPr>
        <w:t xml:space="preserve"> </w:t>
      </w:r>
      <w:proofErr w:type="spellStart"/>
      <w:r w:rsidR="002C7302">
        <w:rPr>
          <w:sz w:val="24"/>
          <w:szCs w:val="24"/>
        </w:rPr>
        <w:t>underpredicting</w:t>
      </w:r>
      <w:proofErr w:type="spellEnd"/>
      <w:r w:rsidR="002C7302">
        <w:rPr>
          <w:sz w:val="24"/>
          <w:szCs w:val="24"/>
        </w:rPr>
        <w:t xml:space="preserve"> </w:t>
      </w:r>
      <w:ins w:id="34" w:author="Alan" w:date="2012-10-29T12:17:00Z">
        <w:r>
          <w:rPr>
            <w:sz w:val="24"/>
            <w:szCs w:val="24"/>
          </w:rPr>
          <w:t>of its</w:t>
        </w:r>
      </w:ins>
      <w:del w:id="35" w:author="Alan" w:date="2012-10-29T12:17:00Z">
        <w:r w:rsidR="002C7302" w:rsidDel="0077070C">
          <w:rPr>
            <w:sz w:val="24"/>
            <w:szCs w:val="24"/>
          </w:rPr>
          <w:delText>t</w:delText>
        </w:r>
        <w:r w:rsidR="002C7302" w:rsidDel="0077070C">
          <w:rPr>
            <w:sz w:val="24"/>
            <w:szCs w:val="24"/>
          </w:rPr>
          <w:delText>h</w:delText>
        </w:r>
        <w:r w:rsidR="002C7302" w:rsidDel="0077070C">
          <w:rPr>
            <w:sz w:val="24"/>
            <w:szCs w:val="24"/>
          </w:rPr>
          <w:delText>e</w:delText>
        </w:r>
      </w:del>
      <w:r w:rsidR="002C7302">
        <w:rPr>
          <w:sz w:val="24"/>
          <w:szCs w:val="24"/>
        </w:rPr>
        <w:t xml:space="preserve"> thermal </w:t>
      </w:r>
      <w:commentRangeStart w:id="36"/>
      <w:r w:rsidR="002C7302">
        <w:rPr>
          <w:sz w:val="24"/>
          <w:szCs w:val="24"/>
        </w:rPr>
        <w:t>conductivity</w:t>
      </w:r>
      <w:commentRangeEnd w:id="36"/>
      <w:r>
        <w:rPr>
          <w:rStyle w:val="CommentReference"/>
        </w:rPr>
        <w:commentReference w:id="36"/>
      </w:r>
      <w:r w:rsidR="002C7302">
        <w:rPr>
          <w:sz w:val="24"/>
          <w:szCs w:val="24"/>
        </w:rPr>
        <w:t>.</w:t>
      </w:r>
      <w:del w:id="37" w:author="Alan" w:date="2012-10-29T12:18:00Z"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 xml:space="preserve"> </w:delText>
        </w:r>
        <w:r w:rsidR="002C7302" w:rsidDel="0077070C">
          <w:rPr>
            <w:sz w:val="24"/>
            <w:szCs w:val="24"/>
          </w:rPr>
          <w:delText xml:space="preserve">Caution must be used when applying the virtual crystal approximation, especially when using with </w:delText>
        </w:r>
        <w:r w:rsidR="002C7302" w:rsidDel="0077070C">
          <w:rPr>
            <w:i/>
            <w:iCs/>
            <w:sz w:val="24"/>
            <w:szCs w:val="24"/>
          </w:rPr>
          <w:delText>ab initio</w:delText>
        </w:r>
        <w:r w:rsidR="002C7302" w:rsidDel="0077070C">
          <w:rPr>
            <w:sz w:val="24"/>
            <w:szCs w:val="24"/>
          </w:rPr>
          <w:delText xml:space="preserve"> calculations to compare with experiment.</w:delText>
        </w:r>
      </w:del>
    </w:p>
    <w:sectPr w:rsidR="004040A2" w:rsidSect="004040A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3" w:author="Alan" w:date="2012-10-29T12:16:00Z" w:initials="A">
    <w:p w:rsidR="0077070C" w:rsidRDefault="0077070C">
      <w:pPr>
        <w:pStyle w:val="CommentText"/>
      </w:pPr>
      <w:r>
        <w:rPr>
          <w:rStyle w:val="CommentReference"/>
        </w:rPr>
        <w:annotationRef/>
      </w:r>
      <w:r>
        <w:t>Not sure what you mean here. Needed?</w:t>
      </w:r>
    </w:p>
  </w:comment>
  <w:comment w:id="31" w:author="Alan" w:date="2012-10-29T12:18:00Z" w:initials="A">
    <w:p w:rsidR="0077070C" w:rsidRDefault="0077070C">
      <w:pPr>
        <w:pStyle w:val="CommentText"/>
      </w:pPr>
      <w:r>
        <w:rPr>
          <w:rStyle w:val="CommentReference"/>
        </w:rPr>
        <w:annotationRef/>
      </w:r>
      <w:r>
        <w:t xml:space="preserve">Is there also an </w:t>
      </w:r>
      <w:proofErr w:type="spellStart"/>
      <w:r>
        <w:t>underprediction</w:t>
      </w:r>
      <w:proofErr w:type="spellEnd"/>
      <w:r>
        <w:t xml:space="preserve"> for SW, but it doesn’t matter? If so, then the </w:t>
      </w:r>
      <w:proofErr w:type="spellStart"/>
      <w:proofErr w:type="gramStart"/>
      <w:r>
        <w:t>underprediction</w:t>
      </w:r>
      <w:proofErr w:type="spellEnd"/>
      <w:r>
        <w:t xml:space="preserve">  is</w:t>
      </w:r>
      <w:proofErr w:type="gramEnd"/>
      <w:r>
        <w:t xml:space="preserve"> a general feature that is only sometimes important.</w:t>
      </w:r>
    </w:p>
  </w:comment>
  <w:comment w:id="36" w:author="Alan" w:date="2012-10-29T12:19:00Z" w:initials="A">
    <w:p w:rsidR="0077070C" w:rsidRDefault="0077070C">
      <w:pPr>
        <w:pStyle w:val="CommentText"/>
      </w:pPr>
      <w:r>
        <w:rPr>
          <w:rStyle w:val="CommentReference"/>
        </w:rPr>
        <w:annotationRef/>
      </w:r>
      <w:r>
        <w:t>Is the problem with the virtual crystal approximation or the point defect lifetime model?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4040A2"/>
    <w:rsid w:val="002C7302"/>
    <w:rsid w:val="004040A2"/>
    <w:rsid w:val="0077070C"/>
    <w:rsid w:val="00AC4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40A2"/>
    <w:pPr>
      <w:tabs>
        <w:tab w:val="left" w:pos="720"/>
      </w:tabs>
      <w:suppressAutoHyphens/>
    </w:pPr>
    <w:rPr>
      <w:rFonts w:ascii="Calibri" w:eastAsia="WenQuanYi Micro He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040A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4040A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4040A2"/>
    <w:pPr>
      <w:spacing w:after="120"/>
    </w:pPr>
  </w:style>
  <w:style w:type="paragraph" w:styleId="List">
    <w:name w:val="List"/>
    <w:basedOn w:val="Textbody"/>
    <w:rsid w:val="004040A2"/>
    <w:rPr>
      <w:rFonts w:cs="Lohit Hindi"/>
    </w:rPr>
  </w:style>
  <w:style w:type="paragraph" w:styleId="Caption">
    <w:name w:val="caption"/>
    <w:basedOn w:val="Normal"/>
    <w:rsid w:val="004040A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040A2"/>
    <w:pPr>
      <w:suppressLineNumbers/>
    </w:pPr>
    <w:rPr>
      <w:rFonts w:cs="Lohit Hindi"/>
    </w:rPr>
  </w:style>
  <w:style w:type="paragraph" w:styleId="BalloonText">
    <w:name w:val="Balloon Text"/>
    <w:basedOn w:val="Normal"/>
    <w:rsid w:val="004040A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7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70C"/>
    <w:rPr>
      <w:rFonts w:ascii="Calibri" w:eastAsia="WenQuanYi Micro Hei" w:hAnsi="Calibri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Alan</cp:lastModifiedBy>
  <cp:revision>3</cp:revision>
  <cp:lastPrinted>2012-10-29T17:10:00Z</cp:lastPrinted>
  <dcterms:created xsi:type="dcterms:W3CDTF">2012-10-29T17:10:00Z</dcterms:created>
  <dcterms:modified xsi:type="dcterms:W3CDTF">2012-10-29T17:20:00Z</dcterms:modified>
</cp:coreProperties>
</file>