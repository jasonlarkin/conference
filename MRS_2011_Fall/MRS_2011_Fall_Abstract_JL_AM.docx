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70" w:rsidRPr="00427A96" w:rsidRDefault="00A47870" w:rsidP="00A47870">
      <w:pPr>
        <w:rPr>
          <w:b/>
          <w:sz w:val="24"/>
          <w:szCs w:val="24"/>
        </w:rPr>
      </w:pPr>
      <w:r w:rsidRPr="00427A96">
        <w:rPr>
          <w:b/>
          <w:sz w:val="24"/>
          <w:szCs w:val="24"/>
        </w:rPr>
        <w:t>Predicting</w:t>
      </w:r>
      <w:r w:rsidR="00167DE0">
        <w:rPr>
          <w:b/>
          <w:sz w:val="24"/>
          <w:szCs w:val="24"/>
        </w:rPr>
        <w:t xml:space="preserve"> </w:t>
      </w:r>
      <w:ins w:id="0" w:author="Alan" w:date="2011-06-20T00:30:00Z">
        <w:r w:rsidR="00167DE0">
          <w:rPr>
            <w:b/>
            <w:sz w:val="24"/>
            <w:szCs w:val="24"/>
          </w:rPr>
          <w:t>the</w:t>
        </w:r>
      </w:ins>
      <w:del w:id="1" w:author="Alan" w:date="2011-06-20T00:30:00Z">
        <w:r w:rsidR="00167DE0" w:rsidDel="00167DE0">
          <w:rPr>
            <w:b/>
            <w:sz w:val="24"/>
            <w:szCs w:val="24"/>
          </w:rPr>
          <w:delText>the</w:delText>
        </w:r>
      </w:del>
      <w:r w:rsidRPr="00427A96">
        <w:rPr>
          <w:b/>
          <w:sz w:val="24"/>
          <w:szCs w:val="24"/>
        </w:rPr>
        <w:t xml:space="preserve"> Thermal Conductivity of Defected Systems using</w:t>
      </w:r>
      <w:ins w:id="2" w:author="Alan" w:date="2011-06-20T00:30:00Z">
        <w:r w:rsidR="00167DE0">
          <w:rPr>
            <w:b/>
            <w:sz w:val="24"/>
            <w:szCs w:val="24"/>
          </w:rPr>
          <w:t xml:space="preserve"> the</w:t>
        </w:r>
      </w:ins>
      <w:r w:rsidRPr="00427A96">
        <w:rPr>
          <w:b/>
          <w:sz w:val="24"/>
          <w:szCs w:val="24"/>
        </w:rPr>
        <w:t xml:space="preserve"> Spectral Energy Density</w:t>
      </w:r>
    </w:p>
    <w:p w:rsidR="00A47870" w:rsidRPr="00427A96" w:rsidRDefault="00AC6EDB" w:rsidP="00A47870">
      <w:pPr>
        <w:rPr>
          <w:sz w:val="24"/>
          <w:szCs w:val="24"/>
        </w:rPr>
      </w:pPr>
      <w:r>
        <w:rPr>
          <w:sz w:val="24"/>
          <w:szCs w:val="24"/>
        </w:rPr>
        <w:t>Accurately p</w:t>
      </w:r>
      <w:r w:rsidR="00A47870" w:rsidRPr="00427A96">
        <w:rPr>
          <w:sz w:val="24"/>
          <w:szCs w:val="24"/>
        </w:rPr>
        <w:t>redicting the thermal conductivity of</w:t>
      </w:r>
      <w:ins w:id="3" w:author="Alan" w:date="2011-06-20T00:30:00Z">
        <w:r w:rsidR="00167DE0">
          <w:rPr>
            <w:sz w:val="24"/>
            <w:szCs w:val="24"/>
          </w:rPr>
          <w:t xml:space="preserve"> a</w:t>
        </w:r>
      </w:ins>
      <w:r w:rsidR="00A47870" w:rsidRPr="00427A96">
        <w:rPr>
          <w:sz w:val="24"/>
          <w:szCs w:val="24"/>
        </w:rPr>
        <w:t xml:space="preserve"> dielectric</w:t>
      </w:r>
      <w:ins w:id="4" w:author="Alan" w:date="2011-06-20T00:31:00Z">
        <w:r w:rsidR="00167DE0">
          <w:rPr>
            <w:sz w:val="24"/>
            <w:szCs w:val="24"/>
          </w:rPr>
          <w:t xml:space="preserve"> or semiconducting</w:t>
        </w:r>
      </w:ins>
      <w:r w:rsidR="00A47870" w:rsidRPr="00427A96">
        <w:rPr>
          <w:sz w:val="24"/>
          <w:szCs w:val="24"/>
        </w:rPr>
        <w:t xml:space="preserve"> material</w:t>
      </w:r>
      <w:del w:id="5" w:author="Alan" w:date="2011-06-20T00:30:00Z">
        <w:r w:rsidR="00A47870" w:rsidRPr="00427A96" w:rsidDel="00167DE0">
          <w:rPr>
            <w:sz w:val="24"/>
            <w:szCs w:val="24"/>
          </w:rPr>
          <w:delText>s</w:delText>
        </w:r>
      </w:del>
      <w:r w:rsidR="00A47870" w:rsidRPr="00427A96">
        <w:rPr>
          <w:sz w:val="24"/>
          <w:szCs w:val="24"/>
        </w:rPr>
        <w:t xml:space="preserve"> requires </w:t>
      </w:r>
      <w:ins w:id="6" w:author="Alan" w:date="2011-06-20T00:31:00Z">
        <w:r w:rsidR="00167DE0">
          <w:rPr>
            <w:sz w:val="24"/>
            <w:szCs w:val="24"/>
          </w:rPr>
          <w:t xml:space="preserve">the properties of </w:t>
        </w:r>
      </w:ins>
      <w:del w:id="7" w:author="Alan" w:date="2011-06-20T00:31:00Z">
        <w:r w:rsidR="00A47870" w:rsidRPr="00427A96" w:rsidDel="00167DE0">
          <w:rPr>
            <w:sz w:val="24"/>
            <w:szCs w:val="24"/>
          </w:rPr>
          <w:delText>a</w:delText>
        </w:r>
        <w:r w:rsidDel="00167DE0">
          <w:rPr>
            <w:sz w:val="24"/>
            <w:szCs w:val="24"/>
          </w:rPr>
          <w:delText xml:space="preserve"> detailed analysis of </w:delText>
        </w:r>
      </w:del>
      <w:r>
        <w:rPr>
          <w:sz w:val="24"/>
          <w:szCs w:val="24"/>
        </w:rPr>
        <w:t>phonon</w:t>
      </w:r>
      <w:ins w:id="8" w:author="Alan" w:date="2011-06-20T00:31:00Z">
        <w:r w:rsidR="00167DE0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</w:t>
      </w:r>
      <w:ins w:id="9" w:author="Alan" w:date="2011-06-20T00:31:00Z">
        <w:r w:rsidR="00167DE0">
          <w:rPr>
            <w:sz w:val="24"/>
            <w:szCs w:val="24"/>
          </w:rPr>
          <w:t xml:space="preserve">from the entire </w:t>
        </w:r>
        <w:proofErr w:type="spellStart"/>
        <w:r w:rsidR="00167DE0">
          <w:rPr>
            <w:sz w:val="24"/>
            <w:szCs w:val="24"/>
          </w:rPr>
          <w:t>Brillo</w:t>
        </w:r>
      </w:ins>
      <w:ins w:id="10" w:author="Alan" w:date="2011-06-20T00:33:00Z">
        <w:r w:rsidR="00167DE0">
          <w:rPr>
            <w:sz w:val="24"/>
            <w:szCs w:val="24"/>
          </w:rPr>
          <w:t>u</w:t>
        </w:r>
      </w:ins>
      <w:ins w:id="11" w:author="Alan" w:date="2011-06-20T00:31:00Z">
        <w:r w:rsidR="00167DE0">
          <w:rPr>
            <w:sz w:val="24"/>
            <w:szCs w:val="24"/>
          </w:rPr>
          <w:t>on</w:t>
        </w:r>
        <w:proofErr w:type="spellEnd"/>
        <w:r w:rsidR="00167DE0">
          <w:rPr>
            <w:sz w:val="24"/>
            <w:szCs w:val="24"/>
          </w:rPr>
          <w:t xml:space="preserve"> zone</w:t>
        </w:r>
      </w:ins>
      <w:del w:id="12" w:author="Alan" w:date="2011-06-20T00:32:00Z">
        <w:r w:rsidDel="00167DE0">
          <w:rPr>
            <w:sz w:val="24"/>
            <w:szCs w:val="24"/>
          </w:rPr>
          <w:delText>pr</w:delText>
        </w:r>
        <w:r w:rsidR="00AA1266" w:rsidDel="00167DE0">
          <w:rPr>
            <w:sz w:val="24"/>
            <w:szCs w:val="24"/>
          </w:rPr>
          <w:delText>operties</w:delText>
        </w:r>
      </w:del>
      <w:r w:rsidR="00A47870" w:rsidRPr="00427A96">
        <w:rPr>
          <w:sz w:val="24"/>
          <w:szCs w:val="24"/>
        </w:rPr>
        <w:t>.</w:t>
      </w:r>
      <w:proofErr w:type="spellStart"/>
      <w:r w:rsidR="00AE31F0">
        <w:rPr>
          <w:sz w:val="24"/>
          <w:szCs w:val="24"/>
        </w:rPr>
        <w:t xml:space="preserve"> Of part</w:t>
      </w:r>
      <w:proofErr w:type="spellEnd"/>
      <w:r w:rsidR="00AE31F0">
        <w:rPr>
          <w:sz w:val="24"/>
          <w:szCs w:val="24"/>
        </w:rPr>
        <w:t>icular i</w:t>
      </w:r>
      <w:ins w:id="13" w:author="Alan" w:date="2011-06-20T00:32:00Z">
        <w:r w:rsidR="00167DE0">
          <w:rPr>
            <w:sz w:val="24"/>
            <w:szCs w:val="24"/>
          </w:rPr>
          <w:t>mportance</w:t>
        </w:r>
      </w:ins>
      <w:del w:id="14" w:author="Alan" w:date="2011-06-20T00:32:00Z">
        <w:r w:rsidR="00AE31F0" w:rsidDel="00167DE0">
          <w:rPr>
            <w:sz w:val="24"/>
            <w:szCs w:val="24"/>
          </w:rPr>
          <w:delText>nterest</w:delText>
        </w:r>
      </w:del>
      <w:r w:rsidR="00AE31F0">
        <w:rPr>
          <w:sz w:val="24"/>
          <w:szCs w:val="24"/>
        </w:rPr>
        <w:t xml:space="preserve"> are the phonon lifetimes</w:t>
      </w:r>
      <w:del w:id="15" w:author="Alan" w:date="2011-06-20T00:32:00Z">
        <w:r w:rsidR="00AE31F0" w:rsidDel="00167DE0">
          <w:rPr>
            <w:sz w:val="24"/>
            <w:szCs w:val="24"/>
          </w:rPr>
          <w:delText xml:space="preserve"> (mean free paths)</w:delText>
        </w:r>
      </w:del>
      <w:r w:rsidR="00AE31F0">
        <w:rPr>
          <w:sz w:val="24"/>
          <w:szCs w:val="24"/>
        </w:rPr>
        <w:t xml:space="preserve">, which are </w:t>
      </w:r>
      <w:ins w:id="16" w:author="Alan" w:date="2011-06-20T00:32:00Z">
        <w:r w:rsidR="00167DE0">
          <w:rPr>
            <w:sz w:val="24"/>
            <w:szCs w:val="24"/>
          </w:rPr>
          <w:t>not accessible</w:t>
        </w:r>
      </w:ins>
      <w:del w:id="17" w:author="Alan" w:date="2011-06-20T00:32:00Z">
        <w:r w:rsidR="00AE31F0" w:rsidDel="00167DE0">
          <w:rPr>
            <w:sz w:val="24"/>
            <w:szCs w:val="24"/>
          </w:rPr>
          <w:delText>difficult (or impossible) to mea</w:delText>
        </w:r>
        <w:r w:rsidR="00A161CE" w:rsidDel="00167DE0">
          <w:rPr>
            <w:sz w:val="24"/>
            <w:szCs w:val="24"/>
          </w:rPr>
          <w:delText>s</w:delText>
        </w:r>
        <w:r w:rsidR="00AE31F0" w:rsidDel="00167DE0">
          <w:rPr>
            <w:sz w:val="24"/>
            <w:szCs w:val="24"/>
          </w:rPr>
          <w:delText>ure</w:delText>
        </w:r>
      </w:del>
      <w:r w:rsidR="00AE31F0">
        <w:rPr>
          <w:sz w:val="24"/>
          <w:szCs w:val="24"/>
        </w:rPr>
        <w:t xml:space="preserve"> in experiment.</w:t>
      </w:r>
      <w:r w:rsidR="00A47870" w:rsidRPr="00427A96">
        <w:rPr>
          <w:sz w:val="24"/>
          <w:szCs w:val="24"/>
        </w:rPr>
        <w:t xml:space="preserve">  Common</w:t>
      </w:r>
      <w:ins w:id="18" w:author="Alan" w:date="2011-06-20T00:32:00Z">
        <w:r w:rsidR="00167DE0">
          <w:rPr>
            <w:sz w:val="24"/>
            <w:szCs w:val="24"/>
          </w:rPr>
          <w:t xml:space="preserve"> theoretical</w:t>
        </w:r>
      </w:ins>
      <w:r w:rsidR="00A47870" w:rsidRPr="00427A96">
        <w:rPr>
          <w:sz w:val="24"/>
          <w:szCs w:val="24"/>
        </w:rPr>
        <w:t xml:space="preserve"> techniques</w:t>
      </w:r>
      <w:ins w:id="19" w:author="Alan" w:date="2011-06-20T00:34:00Z">
        <w:r w:rsidR="00167DE0">
          <w:rPr>
            <w:sz w:val="24"/>
            <w:szCs w:val="24"/>
          </w:rPr>
          <w:t xml:space="preserve"> (e.g., lattice dynamics calculations)</w:t>
        </w:r>
      </w:ins>
      <w:ins w:id="20" w:author="Alan" w:date="2011-06-20T00:32:00Z">
        <w:r w:rsidR="00167DE0">
          <w:rPr>
            <w:sz w:val="24"/>
            <w:szCs w:val="24"/>
          </w:rPr>
          <w:t xml:space="preserve"> require the</w:t>
        </w:r>
      </w:ins>
      <w:r w:rsidR="00A47870" w:rsidRPr="00427A96">
        <w:rPr>
          <w:sz w:val="24"/>
          <w:szCs w:val="24"/>
        </w:rPr>
        <w:t xml:space="preserve"> use</w:t>
      </w:r>
      <w:ins w:id="21" w:author="Alan" w:date="2011-06-20T00:33:00Z">
        <w:r w:rsidR="00167DE0">
          <w:rPr>
            <w:sz w:val="24"/>
            <w:szCs w:val="24"/>
          </w:rPr>
          <w:t xml:space="preserve"> of a perfectly periodic crystal</w:t>
        </w:r>
      </w:ins>
      <w:del w:id="22" w:author="Alan" w:date="2011-06-20T00:33:00Z">
        <w:r w:rsidR="00A47870" w:rsidRPr="00427A96" w:rsidDel="00167DE0">
          <w:rPr>
            <w:sz w:val="24"/>
            <w:szCs w:val="24"/>
          </w:rPr>
          <w:delText xml:space="preserve"> the periodicity of “pure” crystalline systems to</w:delText>
        </w:r>
      </w:del>
      <w:ins w:id="23" w:author="Alan" w:date="2011-06-20T00:33:00Z">
        <w:r w:rsidR="00167DE0">
          <w:rPr>
            <w:sz w:val="24"/>
            <w:szCs w:val="24"/>
          </w:rPr>
          <w:t xml:space="preserve"> to predict the required phonon propertie</w:t>
        </w:r>
      </w:ins>
      <w:ins w:id="24" w:author="Alan" w:date="2011-06-20T00:34:00Z">
        <w:r w:rsidR="00167DE0">
          <w:rPr>
            <w:sz w:val="24"/>
            <w:szCs w:val="24"/>
          </w:rPr>
          <w:t>s.</w:t>
        </w:r>
      </w:ins>
      <w:del w:id="25" w:author="Alan" w:date="2011-06-20T00:34:00Z">
        <w:r w:rsidR="00A47870" w:rsidRPr="00427A96" w:rsidDel="00167DE0">
          <w:rPr>
            <w:sz w:val="24"/>
            <w:szCs w:val="24"/>
          </w:rPr>
          <w:delText xml:space="preserve"> analyze the properties of </w:delText>
        </w:r>
        <w:r w:rsidR="004013C4" w:rsidDel="00167DE0">
          <w:rPr>
            <w:sz w:val="24"/>
            <w:szCs w:val="24"/>
          </w:rPr>
          <w:delText>the phonons</w:delText>
        </w:r>
      </w:del>
      <w:r w:rsidR="00A47870" w:rsidRPr="00427A96">
        <w:rPr>
          <w:sz w:val="24"/>
          <w:szCs w:val="24"/>
        </w:rPr>
        <w:t xml:space="preserve">. </w:t>
      </w:r>
      <w:ins w:id="26" w:author="Alan" w:date="2011-06-20T00:34:00Z">
        <w:r w:rsidR="00167DE0">
          <w:rPr>
            <w:sz w:val="24"/>
            <w:szCs w:val="24"/>
          </w:rPr>
          <w:t>T</w:t>
        </w:r>
      </w:ins>
      <w:del w:id="27" w:author="Alan" w:date="2011-06-20T00:34:00Z">
        <w:r w:rsidR="00A47870" w:rsidRPr="00427A96" w:rsidDel="00167DE0">
          <w:rPr>
            <w:sz w:val="24"/>
            <w:szCs w:val="24"/>
          </w:rPr>
          <w:delText>However, t</w:delText>
        </w:r>
      </w:del>
      <w:r w:rsidR="00A47870" w:rsidRPr="00427A96">
        <w:rPr>
          <w:sz w:val="24"/>
          <w:szCs w:val="24"/>
        </w:rPr>
        <w:t>hese techniques</w:t>
      </w:r>
      <w:ins w:id="28" w:author="Alan" w:date="2011-06-20T00:34:00Z">
        <w:r w:rsidR="00167DE0">
          <w:rPr>
            <w:sz w:val="24"/>
            <w:szCs w:val="24"/>
          </w:rPr>
          <w:t>, however,</w:t>
        </w:r>
      </w:ins>
      <w:r w:rsidR="00A47870" w:rsidRPr="00427A96">
        <w:rPr>
          <w:sz w:val="24"/>
          <w:szCs w:val="24"/>
        </w:rPr>
        <w:t xml:space="preserve"> break down when the system’s periodicity is broken</w:t>
      </w:r>
      <w:ins w:id="29" w:author="Alan" w:date="2011-06-20T00:36:00Z">
        <w:r w:rsidR="00167DE0">
          <w:rPr>
            <w:sz w:val="24"/>
            <w:szCs w:val="24"/>
          </w:rPr>
          <w:t xml:space="preserve"> (e.g., through point defects or the presence of an external fluid)</w:t>
        </w:r>
      </w:ins>
      <w:del w:id="30" w:author="Alan" w:date="2011-06-20T00:36:00Z">
        <w:r w:rsidR="00A47870" w:rsidRPr="00427A96" w:rsidDel="00167DE0">
          <w:rPr>
            <w:sz w:val="24"/>
            <w:szCs w:val="24"/>
          </w:rPr>
          <w:delText xml:space="preserve"> (i.e. defected)</w:delText>
        </w:r>
      </w:del>
      <w:r w:rsidR="00A47870" w:rsidRPr="00427A96">
        <w:rPr>
          <w:sz w:val="24"/>
          <w:szCs w:val="24"/>
        </w:rPr>
        <w:t xml:space="preserve">.  </w:t>
      </w:r>
      <w:ins w:id="31" w:author="Alan" w:date="2011-06-20T00:35:00Z">
        <w:r w:rsidR="00167DE0">
          <w:rPr>
            <w:sz w:val="24"/>
            <w:szCs w:val="24"/>
          </w:rPr>
          <w:t>The s</w:t>
        </w:r>
      </w:ins>
      <w:del w:id="32" w:author="Alan" w:date="2011-06-20T00:35:00Z">
        <w:r w:rsidR="00A47870" w:rsidRPr="00427A96" w:rsidDel="00167DE0">
          <w:rPr>
            <w:sz w:val="24"/>
            <w:szCs w:val="24"/>
          </w:rPr>
          <w:delText>S</w:delText>
        </w:r>
      </w:del>
      <w:r w:rsidR="00A47870" w:rsidRPr="00427A96">
        <w:rPr>
          <w:sz w:val="24"/>
          <w:szCs w:val="24"/>
        </w:rPr>
        <w:t xml:space="preserve">pectral </w:t>
      </w:r>
      <w:ins w:id="33" w:author="Alan" w:date="2011-06-20T00:35:00Z">
        <w:r w:rsidR="00167DE0">
          <w:rPr>
            <w:sz w:val="24"/>
            <w:szCs w:val="24"/>
          </w:rPr>
          <w:t>e</w:t>
        </w:r>
      </w:ins>
      <w:del w:id="34" w:author="Alan" w:date="2011-06-20T00:35:00Z">
        <w:r w:rsidR="00A47870" w:rsidRPr="00427A96" w:rsidDel="00167DE0">
          <w:rPr>
            <w:sz w:val="24"/>
            <w:szCs w:val="24"/>
          </w:rPr>
          <w:delText>E</w:delText>
        </w:r>
      </w:del>
      <w:r w:rsidR="00A47870" w:rsidRPr="00427A96">
        <w:rPr>
          <w:sz w:val="24"/>
          <w:szCs w:val="24"/>
        </w:rPr>
        <w:t xml:space="preserve">nergy </w:t>
      </w:r>
      <w:ins w:id="35" w:author="Alan" w:date="2011-06-20T00:35:00Z">
        <w:r w:rsidR="00167DE0">
          <w:rPr>
            <w:sz w:val="24"/>
            <w:szCs w:val="24"/>
          </w:rPr>
          <w:t>d</w:t>
        </w:r>
      </w:ins>
      <w:del w:id="36" w:author="Alan" w:date="2011-06-20T00:35:00Z">
        <w:r w:rsidR="00A47870" w:rsidRPr="00427A96" w:rsidDel="00167DE0">
          <w:rPr>
            <w:sz w:val="24"/>
            <w:szCs w:val="24"/>
          </w:rPr>
          <w:delText>D</w:delText>
        </w:r>
      </w:del>
      <w:r w:rsidR="00A47870" w:rsidRPr="00427A96">
        <w:rPr>
          <w:sz w:val="24"/>
          <w:szCs w:val="24"/>
        </w:rPr>
        <w:t>ensity</w:t>
      </w:r>
      <w:ins w:id="37" w:author="Alan" w:date="2011-06-20T00:35:00Z">
        <w:r w:rsidR="00167DE0">
          <w:rPr>
            <w:sz w:val="24"/>
            <w:szCs w:val="24"/>
          </w:rPr>
          <w:t xml:space="preserve"> technique, where the atomic velocities are projected onto traveling waves, can</w:t>
        </w:r>
      </w:ins>
      <w:ins w:id="38" w:author="Alan" w:date="2011-06-20T00:36:00Z">
        <w:r w:rsidR="00167DE0">
          <w:rPr>
            <w:sz w:val="24"/>
            <w:szCs w:val="24"/>
          </w:rPr>
          <w:t xml:space="preserve"> predict</w:t>
        </w:r>
      </w:ins>
      <w:del w:id="39" w:author="Alan" w:date="2011-06-20T00:35:00Z">
        <w:r w:rsidR="00A47870" w:rsidRPr="00427A96" w:rsidDel="00167DE0">
          <w:rPr>
            <w:sz w:val="24"/>
            <w:szCs w:val="24"/>
          </w:rPr>
          <w:delText xml:space="preserve"> can </w:delText>
        </w:r>
        <w:r w:rsidR="00357E1A" w:rsidDel="00167DE0">
          <w:rPr>
            <w:sz w:val="24"/>
            <w:szCs w:val="24"/>
          </w:rPr>
          <w:delText>measure</w:delText>
        </w:r>
      </w:del>
      <w:r w:rsidR="00A47870" w:rsidRPr="00427A96">
        <w:rPr>
          <w:sz w:val="24"/>
          <w:szCs w:val="24"/>
        </w:rPr>
        <w:t xml:space="preserve"> the phonon properties of</w:t>
      </w:r>
      <w:r w:rsidR="00A47870">
        <w:rPr>
          <w:sz w:val="24"/>
          <w:szCs w:val="24"/>
        </w:rPr>
        <w:t xml:space="preserve"> </w:t>
      </w:r>
      <w:del w:id="40" w:author="Alan" w:date="2011-06-20T00:36:00Z">
        <w:r w:rsidR="00A47870" w:rsidRPr="00427A96" w:rsidDel="00167DE0">
          <w:rPr>
            <w:sz w:val="24"/>
            <w:szCs w:val="24"/>
          </w:rPr>
          <w:delText xml:space="preserve">defected </w:delText>
        </w:r>
      </w:del>
      <w:r w:rsidR="00A47870" w:rsidRPr="00427A96">
        <w:rPr>
          <w:sz w:val="24"/>
          <w:szCs w:val="24"/>
        </w:rPr>
        <w:t>systems</w:t>
      </w:r>
      <w:r w:rsidR="00A47870">
        <w:rPr>
          <w:sz w:val="24"/>
          <w:szCs w:val="24"/>
        </w:rPr>
        <w:t xml:space="preserve"> </w:t>
      </w:r>
      <w:ins w:id="41" w:author="Alan" w:date="2011-06-20T00:36:00Z">
        <w:r w:rsidR="00167DE0">
          <w:rPr>
            <w:sz w:val="24"/>
            <w:szCs w:val="24"/>
          </w:rPr>
          <w:t>with a</w:t>
        </w:r>
      </w:ins>
      <w:del w:id="42" w:author="Alan" w:date="2011-06-20T00:36:00Z">
        <w:r w:rsidR="00A47870" w:rsidDel="00167DE0">
          <w:rPr>
            <w:sz w:val="24"/>
            <w:szCs w:val="24"/>
          </w:rPr>
          <w:delText>if the defects are a</w:delText>
        </w:r>
      </w:del>
      <w:r w:rsidR="00A47870">
        <w:rPr>
          <w:sz w:val="24"/>
          <w:szCs w:val="24"/>
        </w:rPr>
        <w:t xml:space="preserve"> small perturbation</w:t>
      </w:r>
      <w:ins w:id="43" w:author="Alan" w:date="2011-06-20T00:37:00Z">
        <w:r w:rsidR="00167DE0">
          <w:rPr>
            <w:sz w:val="24"/>
            <w:szCs w:val="24"/>
          </w:rPr>
          <w:t xml:space="preserve"> from periodicity</w:t>
        </w:r>
      </w:ins>
      <w:r w:rsidR="00A47870" w:rsidRPr="00427A96">
        <w:rPr>
          <w:sz w:val="24"/>
          <w:szCs w:val="24"/>
        </w:rPr>
        <w:t>.</w:t>
      </w:r>
      <w:r w:rsidR="00C87322">
        <w:rPr>
          <w:sz w:val="24"/>
          <w:szCs w:val="24"/>
        </w:rPr>
        <w:t xml:space="preserve"> </w:t>
      </w:r>
      <w:ins w:id="44" w:author="Alan" w:date="2011-06-20T00:37:00Z">
        <w:r w:rsidR="00167DE0">
          <w:rPr>
            <w:sz w:val="24"/>
            <w:szCs w:val="24"/>
          </w:rPr>
          <w:t>In this study, we demonstrate that</w:t>
        </w:r>
      </w:ins>
      <w:ins w:id="45" w:author="Alan" w:date="2011-06-20T00:42:00Z">
        <w:r w:rsidR="00681A3D">
          <w:rPr>
            <w:sz w:val="24"/>
            <w:szCs w:val="24"/>
          </w:rPr>
          <w:t xml:space="preserve"> the spectral </w:t>
        </w:r>
      </w:ins>
      <w:ins w:id="46" w:author="Alan" w:date="2011-06-20T00:43:00Z">
        <w:r w:rsidR="00681A3D">
          <w:rPr>
            <w:sz w:val="24"/>
            <w:szCs w:val="24"/>
          </w:rPr>
          <w:t>energy</w:t>
        </w:r>
      </w:ins>
      <w:ins w:id="47" w:author="Alan" w:date="2011-06-20T00:42:00Z">
        <w:r w:rsidR="00681A3D">
          <w:rPr>
            <w:sz w:val="24"/>
            <w:szCs w:val="24"/>
          </w:rPr>
          <w:t xml:space="preserve"> </w:t>
        </w:r>
      </w:ins>
      <w:ins w:id="48" w:author="Alan" w:date="2011-06-20T00:43:00Z">
        <w:r w:rsidR="00681A3D">
          <w:rPr>
            <w:sz w:val="24"/>
            <w:szCs w:val="24"/>
          </w:rPr>
          <w:t>density technique can be used to model</w:t>
        </w:r>
      </w:ins>
      <w:ins w:id="49" w:author="Alan" w:date="2011-06-20T00:37:00Z">
        <w:r w:rsidR="00167DE0">
          <w:rPr>
            <w:sz w:val="24"/>
            <w:szCs w:val="24"/>
          </w:rPr>
          <w:t xml:space="preserve"> </w:t>
        </w:r>
      </w:ins>
      <w:del w:id="50" w:author="Alan" w:date="2011-06-20T00:37:00Z">
        <w:r w:rsidR="00662FC9" w:rsidDel="00167DE0">
          <w:rPr>
            <w:sz w:val="24"/>
            <w:szCs w:val="24"/>
          </w:rPr>
          <w:delText>A</w:delText>
        </w:r>
        <w:r w:rsidR="00C87322" w:rsidDel="00167DE0">
          <w:rPr>
            <w:sz w:val="24"/>
            <w:szCs w:val="24"/>
          </w:rPr>
          <w:delText>lloys</w:delText>
        </w:r>
        <w:r w:rsidR="005639EB" w:rsidDel="00167DE0">
          <w:rPr>
            <w:sz w:val="24"/>
            <w:szCs w:val="24"/>
          </w:rPr>
          <w:delText xml:space="preserve"> (</w:delText>
        </w:r>
      </w:del>
      <w:r w:rsidR="005639EB">
        <w:rPr>
          <w:sz w:val="24"/>
          <w:szCs w:val="24"/>
        </w:rPr>
        <w:t>A</w:t>
      </w:r>
      <w:r w:rsidR="005639EB" w:rsidRPr="005639EB">
        <w:rPr>
          <w:sz w:val="24"/>
          <w:szCs w:val="24"/>
          <w:vertAlign w:val="subscript"/>
        </w:rPr>
        <w:t>1-x</w:t>
      </w:r>
      <w:r w:rsidR="005639EB">
        <w:rPr>
          <w:sz w:val="24"/>
          <w:szCs w:val="24"/>
        </w:rPr>
        <w:t>B</w:t>
      </w:r>
      <w:r w:rsidR="005639EB" w:rsidRPr="005639EB">
        <w:rPr>
          <w:sz w:val="24"/>
          <w:szCs w:val="24"/>
          <w:vertAlign w:val="subscript"/>
        </w:rPr>
        <w:t>x</w:t>
      </w:r>
      <w:ins w:id="51" w:author="Alan" w:date="2011-06-20T00:37:00Z">
        <w:r w:rsidR="00167DE0">
          <w:rPr>
            <w:sz w:val="24"/>
            <w:szCs w:val="24"/>
          </w:rPr>
          <w:t xml:space="preserve"> </w:t>
        </w:r>
      </w:ins>
      <w:proofErr w:type="spellStart"/>
      <w:ins w:id="52" w:author="Alan" w:date="2011-06-20T00:43:00Z">
        <w:r w:rsidR="00681A3D">
          <w:rPr>
            <w:sz w:val="24"/>
            <w:szCs w:val="24"/>
          </w:rPr>
          <w:t>Lennard</w:t>
        </w:r>
        <w:proofErr w:type="spellEnd"/>
        <w:r w:rsidR="00681A3D">
          <w:rPr>
            <w:sz w:val="24"/>
            <w:szCs w:val="24"/>
          </w:rPr>
          <w:t xml:space="preserve">-Jones </w:t>
        </w:r>
      </w:ins>
      <w:ins w:id="53" w:author="Alan" w:date="2011-06-20T00:37:00Z">
        <w:r w:rsidR="00167DE0">
          <w:rPr>
            <w:sz w:val="24"/>
            <w:szCs w:val="24"/>
          </w:rPr>
          <w:t>alloys</w:t>
        </w:r>
      </w:ins>
      <w:del w:id="54" w:author="Alan" w:date="2011-06-20T00:37:00Z">
        <w:r w:rsidR="005639EB" w:rsidDel="00167DE0">
          <w:rPr>
            <w:sz w:val="24"/>
            <w:szCs w:val="24"/>
          </w:rPr>
          <w:delText>)</w:delText>
        </w:r>
      </w:del>
      <w:r w:rsidR="00EB7D1F">
        <w:rPr>
          <w:sz w:val="24"/>
          <w:szCs w:val="24"/>
        </w:rPr>
        <w:t xml:space="preserve"> </w:t>
      </w:r>
      <w:r w:rsidR="00662FC9">
        <w:rPr>
          <w:sz w:val="24"/>
          <w:szCs w:val="24"/>
        </w:rPr>
        <w:t xml:space="preserve">with mass and bond </w:t>
      </w:r>
      <w:ins w:id="55" w:author="Alan" w:date="2011-06-20T00:38:00Z">
        <w:r w:rsidR="00681A3D">
          <w:rPr>
            <w:sz w:val="24"/>
            <w:szCs w:val="24"/>
          </w:rPr>
          <w:t xml:space="preserve">point </w:t>
        </w:r>
      </w:ins>
      <w:r w:rsidR="00662FC9">
        <w:rPr>
          <w:sz w:val="24"/>
          <w:szCs w:val="24"/>
        </w:rPr>
        <w:t>defects</w:t>
      </w:r>
      <w:del w:id="56" w:author="Alan" w:date="2011-06-20T00:44:00Z">
        <w:r w:rsidR="00C87322" w:rsidDel="00681A3D">
          <w:rPr>
            <w:sz w:val="24"/>
            <w:szCs w:val="24"/>
          </w:rPr>
          <w:delText xml:space="preserve"> can be </w:delText>
        </w:r>
        <w:r w:rsidR="00BB6D23" w:rsidDel="00681A3D">
          <w:rPr>
            <w:sz w:val="24"/>
            <w:szCs w:val="24"/>
          </w:rPr>
          <w:delText>analyzed</w:delText>
        </w:r>
      </w:del>
      <w:r w:rsidR="00551643">
        <w:rPr>
          <w:sz w:val="24"/>
          <w:szCs w:val="24"/>
        </w:rPr>
        <w:t xml:space="preserve"> </w:t>
      </w:r>
      <w:r w:rsidR="0098472B">
        <w:rPr>
          <w:sz w:val="24"/>
          <w:szCs w:val="24"/>
        </w:rPr>
        <w:t>up to</w:t>
      </w:r>
      <w:r w:rsidR="00C87322">
        <w:rPr>
          <w:sz w:val="24"/>
          <w:szCs w:val="24"/>
        </w:rPr>
        <w:t xml:space="preserve"> </w:t>
      </w:r>
      <w:r w:rsidR="005B2167">
        <w:rPr>
          <w:sz w:val="24"/>
          <w:szCs w:val="24"/>
        </w:rPr>
        <w:t>concentration</w:t>
      </w:r>
      <w:r w:rsidR="00BB6D23">
        <w:rPr>
          <w:sz w:val="24"/>
          <w:szCs w:val="24"/>
        </w:rPr>
        <w:t>s of</w:t>
      </w:r>
      <w:del w:id="57" w:author="Alan" w:date="2011-06-20T00:37:00Z">
        <w:r w:rsidR="00BB6D23" w:rsidDel="00167DE0">
          <w:rPr>
            <w:sz w:val="24"/>
            <w:szCs w:val="24"/>
          </w:rPr>
          <w:delText xml:space="preserve"> roughly</w:delText>
        </w:r>
      </w:del>
      <w:r w:rsidR="00BB6D23">
        <w:rPr>
          <w:sz w:val="24"/>
          <w:szCs w:val="24"/>
        </w:rPr>
        <w:t xml:space="preserve"> </w:t>
      </w:r>
      <w:r w:rsidR="00E90386">
        <w:rPr>
          <w:sz w:val="24"/>
          <w:szCs w:val="24"/>
        </w:rPr>
        <w:t>x=0.1</w:t>
      </w:r>
      <w:r w:rsidR="003728A6">
        <w:rPr>
          <w:sz w:val="24"/>
          <w:szCs w:val="24"/>
        </w:rPr>
        <w:t>.</w:t>
      </w:r>
      <w:r w:rsidR="00645C0C">
        <w:rPr>
          <w:sz w:val="24"/>
          <w:szCs w:val="24"/>
        </w:rPr>
        <w:t xml:space="preserve"> </w:t>
      </w:r>
      <w:r w:rsidR="00680851">
        <w:rPr>
          <w:sz w:val="24"/>
          <w:szCs w:val="24"/>
        </w:rPr>
        <w:t xml:space="preserve">The phonon lifetimes of </w:t>
      </w:r>
      <w:r w:rsidR="00D663C2">
        <w:rPr>
          <w:sz w:val="24"/>
          <w:szCs w:val="24"/>
        </w:rPr>
        <w:t>these defected systems show a</w:t>
      </w:r>
      <w:del w:id="58" w:author="Alan" w:date="2011-06-20T00:44:00Z">
        <w:r w:rsidR="00D663C2" w:rsidDel="00681A3D">
          <w:rPr>
            <w:sz w:val="24"/>
            <w:szCs w:val="24"/>
          </w:rPr>
          <w:delText xml:space="preserve"> scaling to th</w:delText>
        </w:r>
      </w:del>
      <w:ins w:id="59" w:author="Alan" w:date="2011-06-20T00:38:00Z">
        <w:r w:rsidR="00681A3D">
          <w:rPr>
            <w:sz w:val="24"/>
            <w:szCs w:val="24"/>
            <w:vertAlign w:val="superscript"/>
          </w:rPr>
          <w:t xml:space="preserve"> </w:t>
        </w:r>
        <w:r w:rsidR="00681A3D">
          <w:rPr>
            <w:sz w:val="24"/>
            <w:szCs w:val="24"/>
          </w:rPr>
          <w:t>fourth</w:t>
        </w:r>
      </w:ins>
      <w:del w:id="60" w:author="Alan" w:date="2011-06-20T00:38:00Z">
        <w:r w:rsidR="00D663C2" w:rsidDel="00681A3D">
          <w:rPr>
            <w:sz w:val="24"/>
            <w:szCs w:val="24"/>
          </w:rPr>
          <w:delText>e 4</w:delText>
        </w:r>
        <w:r w:rsidR="00D663C2" w:rsidRPr="00D663C2" w:rsidDel="00681A3D">
          <w:rPr>
            <w:sz w:val="24"/>
            <w:szCs w:val="24"/>
            <w:vertAlign w:val="superscript"/>
          </w:rPr>
          <w:delText>th</w:delText>
        </w:r>
      </w:del>
      <w:ins w:id="61" w:author="Alan" w:date="2011-06-20T00:44:00Z">
        <w:r w:rsidR="00681A3D">
          <w:rPr>
            <w:sz w:val="24"/>
            <w:szCs w:val="24"/>
          </w:rPr>
          <w:t>-</w:t>
        </w:r>
      </w:ins>
      <w:del w:id="62" w:author="Alan" w:date="2011-06-20T00:44:00Z">
        <w:r w:rsidR="00D663C2" w:rsidDel="00681A3D">
          <w:rPr>
            <w:sz w:val="24"/>
            <w:szCs w:val="24"/>
          </w:rPr>
          <w:delText xml:space="preserve"> </w:delText>
        </w:r>
      </w:del>
      <w:r w:rsidR="00D663C2">
        <w:rPr>
          <w:sz w:val="24"/>
          <w:szCs w:val="24"/>
        </w:rPr>
        <w:t>power</w:t>
      </w:r>
      <w:ins w:id="63" w:author="Alan" w:date="2011-06-20T00:44:00Z">
        <w:r w:rsidR="00681A3D">
          <w:rPr>
            <w:sz w:val="24"/>
            <w:szCs w:val="24"/>
          </w:rPr>
          <w:t xml:space="preserve"> scaling with</w:t>
        </w:r>
      </w:ins>
      <w:del w:id="64" w:author="Alan" w:date="2011-06-20T00:44:00Z">
        <w:r w:rsidR="00D663C2" w:rsidDel="00681A3D">
          <w:rPr>
            <w:sz w:val="24"/>
            <w:szCs w:val="24"/>
          </w:rPr>
          <w:delText xml:space="preserve"> of</w:delText>
        </w:r>
      </w:del>
      <w:r w:rsidR="00D663C2">
        <w:rPr>
          <w:sz w:val="24"/>
          <w:szCs w:val="24"/>
        </w:rPr>
        <w:t xml:space="preserve"> the inverse of the phonon frequency</w:t>
      </w:r>
      <w:ins w:id="65" w:author="Alan" w:date="2011-06-20T00:38:00Z">
        <w:r w:rsidR="00167DE0">
          <w:rPr>
            <w:sz w:val="24"/>
            <w:szCs w:val="24"/>
          </w:rPr>
          <w:t xml:space="preserve">, </w:t>
        </w:r>
        <w:r w:rsidR="00167DE0">
          <w:rPr>
            <w:sz w:val="24"/>
            <w:szCs w:val="24"/>
          </w:rPr>
          <w:t>consistent</w:t>
        </w:r>
        <w:r w:rsidR="00167DE0">
          <w:rPr>
            <w:sz w:val="24"/>
            <w:szCs w:val="24"/>
          </w:rPr>
          <w:t xml:space="preserve"> with Rayleigh </w:t>
        </w:r>
        <w:r w:rsidR="00167DE0">
          <w:rPr>
            <w:sz w:val="24"/>
            <w:szCs w:val="24"/>
          </w:rPr>
          <w:t>scattering</w:t>
        </w:r>
        <w:r w:rsidR="00167DE0">
          <w:rPr>
            <w:sz w:val="24"/>
            <w:szCs w:val="24"/>
          </w:rPr>
          <w:t xml:space="preserve"> theory</w:t>
        </w:r>
      </w:ins>
      <w:del w:id="66" w:author="Alan" w:date="2011-06-20T00:38:00Z">
        <w:r w:rsidR="00D663C2" w:rsidDel="00167DE0">
          <w:rPr>
            <w:sz w:val="24"/>
            <w:szCs w:val="24"/>
          </w:rPr>
          <w:delText xml:space="preserve"> </w:delText>
        </w:r>
      </w:del>
      <w:del w:id="67" w:author="Alan" w:date="2011-06-20T00:37:00Z">
        <w:r w:rsidR="00D663C2" w:rsidDel="00167DE0">
          <w:rPr>
            <w:sz w:val="24"/>
            <w:szCs w:val="24"/>
          </w:rPr>
          <w:delText>(as predicted by such and such?)</w:delText>
        </w:r>
      </w:del>
      <w:r w:rsidR="00D663C2">
        <w:rPr>
          <w:sz w:val="24"/>
          <w:szCs w:val="24"/>
        </w:rPr>
        <w:t>.</w:t>
      </w:r>
      <w:r w:rsidR="006D56B0">
        <w:rPr>
          <w:sz w:val="24"/>
          <w:szCs w:val="24"/>
        </w:rPr>
        <w:t xml:space="preserve"> </w:t>
      </w:r>
      <w:r w:rsidR="00401E71">
        <w:rPr>
          <w:sz w:val="24"/>
          <w:szCs w:val="24"/>
        </w:rPr>
        <w:t>The p</w:t>
      </w:r>
      <w:r w:rsidR="006D56B0">
        <w:rPr>
          <w:sz w:val="24"/>
          <w:szCs w:val="24"/>
        </w:rPr>
        <w:t xml:space="preserve">honon dispersion is </w:t>
      </w:r>
      <w:ins w:id="68" w:author="Alan" w:date="2011-06-20T00:44:00Z">
        <w:r w:rsidR="00681A3D">
          <w:rPr>
            <w:sz w:val="24"/>
            <w:szCs w:val="24"/>
          </w:rPr>
          <w:t>found</w:t>
        </w:r>
      </w:ins>
      <w:del w:id="69" w:author="Alan" w:date="2011-06-20T00:44:00Z">
        <w:r w:rsidR="006D56B0" w:rsidDel="00681A3D">
          <w:rPr>
            <w:sz w:val="24"/>
            <w:szCs w:val="24"/>
          </w:rPr>
          <w:delText>shown</w:delText>
        </w:r>
      </w:del>
      <w:r w:rsidR="006D56B0">
        <w:rPr>
          <w:sz w:val="24"/>
          <w:szCs w:val="24"/>
        </w:rPr>
        <w:t xml:space="preserve"> to agree </w:t>
      </w:r>
      <w:del w:id="70" w:author="Alan" w:date="2011-06-20T00:39:00Z">
        <w:r w:rsidR="006D56B0" w:rsidDel="00681A3D">
          <w:rPr>
            <w:sz w:val="24"/>
            <w:szCs w:val="24"/>
          </w:rPr>
          <w:delText xml:space="preserve">well </w:delText>
        </w:r>
      </w:del>
      <w:r w:rsidR="006D56B0">
        <w:rPr>
          <w:sz w:val="24"/>
          <w:szCs w:val="24"/>
        </w:rPr>
        <w:t xml:space="preserve">with predictions </w:t>
      </w:r>
      <w:ins w:id="71" w:author="Alan" w:date="2011-06-20T00:45:00Z">
        <w:r w:rsidR="00681A3D">
          <w:rPr>
            <w:sz w:val="24"/>
            <w:szCs w:val="24"/>
          </w:rPr>
          <w:t>from</w:t>
        </w:r>
      </w:ins>
      <w:del w:id="72" w:author="Alan" w:date="2011-06-20T00:45:00Z">
        <w:r w:rsidR="006D56B0" w:rsidDel="00681A3D">
          <w:rPr>
            <w:sz w:val="24"/>
            <w:szCs w:val="24"/>
          </w:rPr>
          <w:delText>using</w:delText>
        </w:r>
      </w:del>
      <w:r w:rsidR="006D56B0">
        <w:rPr>
          <w:sz w:val="24"/>
          <w:szCs w:val="24"/>
        </w:rPr>
        <w:t xml:space="preserve"> a virtual c</w:t>
      </w:r>
      <w:r w:rsidR="0011493C">
        <w:rPr>
          <w:sz w:val="24"/>
          <w:szCs w:val="24"/>
        </w:rPr>
        <w:t>r</w:t>
      </w:r>
      <w:r w:rsidR="006D56B0">
        <w:rPr>
          <w:sz w:val="24"/>
          <w:szCs w:val="24"/>
        </w:rPr>
        <w:t>ystal approximation.</w:t>
      </w:r>
      <w:r w:rsidR="00301FD0">
        <w:rPr>
          <w:sz w:val="24"/>
          <w:szCs w:val="24"/>
        </w:rPr>
        <w:t xml:space="preserve"> </w:t>
      </w:r>
    </w:p>
    <w:p w:rsidR="00672D3D" w:rsidRDefault="00672D3D"/>
    <w:sectPr w:rsidR="00672D3D" w:rsidSect="0084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672D3D"/>
    <w:rsid w:val="00040D36"/>
    <w:rsid w:val="00095578"/>
    <w:rsid w:val="000F6CAC"/>
    <w:rsid w:val="0011493C"/>
    <w:rsid w:val="001205CE"/>
    <w:rsid w:val="00167DE0"/>
    <w:rsid w:val="001B5325"/>
    <w:rsid w:val="00301FD0"/>
    <w:rsid w:val="00357E1A"/>
    <w:rsid w:val="003728A6"/>
    <w:rsid w:val="004013C4"/>
    <w:rsid w:val="00401E71"/>
    <w:rsid w:val="00477B01"/>
    <w:rsid w:val="00551643"/>
    <w:rsid w:val="005639EB"/>
    <w:rsid w:val="00596C4F"/>
    <w:rsid w:val="005B2167"/>
    <w:rsid w:val="005D3A80"/>
    <w:rsid w:val="00632674"/>
    <w:rsid w:val="006436F8"/>
    <w:rsid w:val="00645C0C"/>
    <w:rsid w:val="00662FC9"/>
    <w:rsid w:val="00672D3D"/>
    <w:rsid w:val="00680851"/>
    <w:rsid w:val="00681A3D"/>
    <w:rsid w:val="006D56B0"/>
    <w:rsid w:val="0098472B"/>
    <w:rsid w:val="00A161CE"/>
    <w:rsid w:val="00A436D1"/>
    <w:rsid w:val="00A47870"/>
    <w:rsid w:val="00A96E73"/>
    <w:rsid w:val="00AA1266"/>
    <w:rsid w:val="00AC6EDB"/>
    <w:rsid w:val="00AE31F0"/>
    <w:rsid w:val="00BB6D23"/>
    <w:rsid w:val="00C62C7C"/>
    <w:rsid w:val="00C87322"/>
    <w:rsid w:val="00D451B0"/>
    <w:rsid w:val="00D663C2"/>
    <w:rsid w:val="00E90386"/>
    <w:rsid w:val="00EB7D1F"/>
    <w:rsid w:val="00EF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Alan</cp:lastModifiedBy>
  <cp:revision>2</cp:revision>
  <dcterms:created xsi:type="dcterms:W3CDTF">2011-06-20T04:45:00Z</dcterms:created>
  <dcterms:modified xsi:type="dcterms:W3CDTF">2011-06-20T04:45:00Z</dcterms:modified>
</cp:coreProperties>
</file>